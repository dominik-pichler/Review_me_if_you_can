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AFC1"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5" w:anchor="start-of-content"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Skip to content</w:t>
        </w:r>
      </w:hyperlink>
    </w:p>
    <w:p w14:paraId="7C506935" w14:textId="77777777" w:rsidR="00B42577" w:rsidRPr="00B42577" w:rsidRDefault="00B42577" w:rsidP="00B42577">
      <w:pPr>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Navigation Menu</w:t>
      </w:r>
    </w:p>
    <w:p w14:paraId="33E11E40" w14:textId="77777777" w:rsidR="00B42577" w:rsidRPr="00B42577" w:rsidRDefault="00B42577" w:rsidP="00B42577">
      <w:pPr>
        <w:numPr>
          <w:ilvl w:val="0"/>
          <w:numId w:val="1"/>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6" w:history="1">
        <w:r w:rsidRPr="00B42577">
          <w:rPr>
            <w:rFonts w:ascii="Segoe UI" w:eastAsia="Times New Roman" w:hAnsi="Segoe UI" w:cs="Segoe UI"/>
            <w:color w:val="000000" w:themeColor="text1"/>
            <w:kern w:val="0"/>
            <w:sz w:val="21"/>
            <w:szCs w:val="21"/>
            <w:lang w:eastAsia="en-GB"/>
            <w14:ligatures w14:val="none"/>
          </w:rPr>
          <w:t>dominik-pichler</w:t>
        </w:r>
      </w:hyperlink>
      <w:r w:rsidRPr="00B42577">
        <w:rPr>
          <w:rFonts w:ascii="Segoe UI" w:eastAsia="Times New Roman" w:hAnsi="Segoe UI" w:cs="Segoe UI"/>
          <w:color w:val="000000" w:themeColor="text1"/>
          <w:kern w:val="0"/>
          <w:sz w:val="21"/>
          <w:szCs w:val="21"/>
          <w:lang w:eastAsia="en-GB"/>
          <w14:ligatures w14:val="none"/>
        </w:rPr>
        <w:t>/</w:t>
      </w:r>
    </w:p>
    <w:p w14:paraId="5E524ACD" w14:textId="77777777" w:rsidR="00B42577" w:rsidRPr="00B42577" w:rsidRDefault="00B42577" w:rsidP="00B42577">
      <w:pPr>
        <w:numPr>
          <w:ilvl w:val="0"/>
          <w:numId w:val="1"/>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7" w:history="1">
        <w:r w:rsidRPr="00B42577">
          <w:rPr>
            <w:rFonts w:ascii="Segoe UI" w:eastAsia="Times New Roman" w:hAnsi="Segoe UI" w:cs="Segoe UI"/>
            <w:color w:val="000000" w:themeColor="text1"/>
            <w:kern w:val="0"/>
            <w:sz w:val="21"/>
            <w:szCs w:val="21"/>
            <w:lang w:eastAsia="en-GB"/>
            <w14:ligatures w14:val="none"/>
          </w:rPr>
          <w:t>Thot_Reviews</w:t>
        </w:r>
      </w:hyperlink>
    </w:p>
    <w:p w14:paraId="160C743D"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Type </w:t>
      </w:r>
      <w:r w:rsidRPr="00B42577">
        <w:rPr>
          <w:rFonts w:ascii="Courier New" w:eastAsia="Times New Roman" w:hAnsi="Courier New" w:cs="Courier New"/>
          <w:color w:val="000000" w:themeColor="text1"/>
          <w:kern w:val="0"/>
          <w:sz w:val="20"/>
          <w:szCs w:val="20"/>
          <w:lang w:eastAsia="en-GB"/>
          <w14:ligatures w14:val="none"/>
        </w:rPr>
        <w:t>/</w:t>
      </w:r>
      <w:r w:rsidRPr="00B42577">
        <w:rPr>
          <w:rFonts w:ascii="Segoe UI" w:eastAsia="Times New Roman" w:hAnsi="Segoe UI" w:cs="Segoe UI"/>
          <w:color w:val="000000" w:themeColor="text1"/>
          <w:kern w:val="0"/>
          <w:sz w:val="21"/>
          <w:szCs w:val="21"/>
          <w:lang w:eastAsia="en-GB"/>
          <w14:ligatures w14:val="none"/>
        </w:rPr>
        <w:t> to search</w:t>
      </w:r>
    </w:p>
    <w:p w14:paraId="76D412DC" w14:textId="4DF99E78"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fldChar w:fldCharType="begin"/>
      </w:r>
      <w:r w:rsidRPr="00B42577">
        <w:rPr>
          <w:rFonts w:ascii="Segoe UI" w:eastAsia="Times New Roman" w:hAnsi="Segoe UI" w:cs="Segoe UI"/>
          <w:color w:val="000000" w:themeColor="text1"/>
          <w:kern w:val="0"/>
          <w:sz w:val="21"/>
          <w:szCs w:val="21"/>
          <w:lang w:eastAsia="en-GB"/>
          <w14:ligatures w14:val="none"/>
        </w:rPr>
        <w:instrText xml:space="preserve"> INCLUDEPICTURE "https://avatars.githubusercontent.com/u/58471376?v=4" \* MERGEFORMATINET </w:instrText>
      </w:r>
      <w:r w:rsidRPr="00B42577">
        <w:rPr>
          <w:rFonts w:ascii="Segoe UI" w:eastAsia="Times New Roman" w:hAnsi="Segoe UI" w:cs="Segoe UI"/>
          <w:color w:val="000000" w:themeColor="text1"/>
          <w:kern w:val="0"/>
          <w:sz w:val="21"/>
          <w:szCs w:val="21"/>
          <w:lang w:eastAsia="en-GB"/>
          <w14:ligatures w14:val="none"/>
        </w:rPr>
        <w:fldChar w:fldCharType="separate"/>
      </w:r>
      <w:r w:rsidRPr="00B42577">
        <w:rPr>
          <w:rFonts w:ascii="Segoe UI" w:eastAsia="Times New Roman" w:hAnsi="Segoe UI" w:cs="Segoe UI"/>
          <w:noProof/>
          <w:color w:val="000000" w:themeColor="text1"/>
          <w:kern w:val="0"/>
          <w:sz w:val="21"/>
          <w:szCs w:val="21"/>
          <w:lang w:eastAsia="en-GB"/>
          <w14:ligatures w14:val="none"/>
        </w:rPr>
        <w:drawing>
          <wp:inline distT="0" distB="0" distL="0" distR="0" wp14:anchorId="04EA5F9C" wp14:editId="16691A36">
            <wp:extent cx="403225" cy="403225"/>
            <wp:effectExtent l="0" t="0" r="3175" b="3175"/>
            <wp:docPr id="1570579188" name="Picture 12" descr="A person with glasses and a beard standing on a rock with a body of wat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79188" name="Picture 12" descr="A person with glasses and a beard standing on a rock with a body of water in th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B42577">
        <w:rPr>
          <w:rFonts w:ascii="Segoe UI" w:eastAsia="Times New Roman" w:hAnsi="Segoe UI" w:cs="Segoe UI"/>
          <w:color w:val="000000" w:themeColor="text1"/>
          <w:kern w:val="0"/>
          <w:sz w:val="21"/>
          <w:szCs w:val="21"/>
          <w:lang w:eastAsia="en-GB"/>
          <w14:ligatures w14:val="none"/>
        </w:rPr>
        <w:fldChar w:fldCharType="end"/>
      </w:r>
    </w:p>
    <w:p w14:paraId="40E485CC"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9"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Code</w:t>
        </w:r>
      </w:hyperlink>
    </w:p>
    <w:p w14:paraId="19EDB0F6"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Issues</w:t>
        </w:r>
      </w:hyperlink>
    </w:p>
    <w:p w14:paraId="4EAA9CA4"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1"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Pull requests</w:t>
        </w:r>
      </w:hyperlink>
    </w:p>
    <w:p w14:paraId="0248202A"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2"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Actions</w:t>
        </w:r>
      </w:hyperlink>
    </w:p>
    <w:p w14:paraId="2406A3E8"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3"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Projects</w:t>
        </w:r>
      </w:hyperlink>
    </w:p>
    <w:p w14:paraId="2DCABB0D"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4"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Wiki</w:t>
        </w:r>
      </w:hyperlink>
    </w:p>
    <w:p w14:paraId="55769BF1"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5"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Security</w:t>
        </w:r>
      </w:hyperlink>
    </w:p>
    <w:p w14:paraId="42494B8F"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6"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Insights</w:t>
        </w:r>
      </w:hyperlink>
    </w:p>
    <w:p w14:paraId="10E49314" w14:textId="77777777" w:rsidR="00B42577" w:rsidRPr="00B42577" w:rsidRDefault="00B42577" w:rsidP="00B42577">
      <w:pPr>
        <w:numPr>
          <w:ilvl w:val="0"/>
          <w:numId w:val="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7" w:history="1">
        <w:r w:rsidRPr="00B42577">
          <w:rPr>
            <w:rFonts w:ascii="Segoe UI" w:eastAsia="Times New Roman" w:hAnsi="Segoe UI" w:cs="Segoe UI"/>
            <w:color w:val="000000" w:themeColor="text1"/>
            <w:kern w:val="0"/>
            <w:sz w:val="21"/>
            <w:szCs w:val="21"/>
            <w:u w:val="single"/>
            <w:bdr w:val="none" w:sz="0" w:space="0" w:color="auto" w:frame="1"/>
            <w:lang w:eastAsia="en-GB"/>
            <w14:ligatures w14:val="none"/>
          </w:rPr>
          <w:t>Settings</w:t>
        </w:r>
      </w:hyperlink>
    </w:p>
    <w:p w14:paraId="2BEB2FD9" w14:textId="3AE879D0"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fldChar w:fldCharType="begin"/>
      </w:r>
      <w:r w:rsidRPr="00B42577">
        <w:rPr>
          <w:rFonts w:ascii="Segoe UI" w:eastAsia="Times New Roman" w:hAnsi="Segoe UI" w:cs="Segoe UI"/>
          <w:color w:val="000000" w:themeColor="text1"/>
          <w:kern w:val="0"/>
          <w:sz w:val="21"/>
          <w:szCs w:val="21"/>
          <w:lang w:eastAsia="en-GB"/>
          <w14:ligatures w14:val="none"/>
        </w:rPr>
        <w:instrText xml:space="preserve"> INCLUDEPICTURE "https://avatars.githubusercontent.com/u/58471376?s=48&amp;v=4" \* MERGEFORMATINET </w:instrText>
      </w:r>
      <w:r w:rsidRPr="00B42577">
        <w:rPr>
          <w:rFonts w:ascii="Segoe UI" w:eastAsia="Times New Roman" w:hAnsi="Segoe UI" w:cs="Segoe UI"/>
          <w:color w:val="000000" w:themeColor="text1"/>
          <w:kern w:val="0"/>
          <w:sz w:val="21"/>
          <w:szCs w:val="21"/>
          <w:lang w:eastAsia="en-GB"/>
          <w14:ligatures w14:val="none"/>
        </w:rPr>
        <w:fldChar w:fldCharType="separate"/>
      </w:r>
      <w:r w:rsidRPr="00B42577">
        <w:rPr>
          <w:rFonts w:ascii="Segoe UI" w:eastAsia="Times New Roman" w:hAnsi="Segoe UI" w:cs="Segoe UI"/>
          <w:noProof/>
          <w:color w:val="000000" w:themeColor="text1"/>
          <w:kern w:val="0"/>
          <w:sz w:val="21"/>
          <w:szCs w:val="21"/>
          <w:lang w:eastAsia="en-GB"/>
          <w14:ligatures w14:val="none"/>
        </w:rPr>
        <w:drawing>
          <wp:inline distT="0" distB="0" distL="0" distR="0" wp14:anchorId="2E62A203" wp14:editId="6E1F1EAB">
            <wp:extent cx="304800" cy="304800"/>
            <wp:effectExtent l="0" t="0" r="0" b="0"/>
            <wp:docPr id="1790884101" name="Picture 11" descr="Own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ner avat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2577">
        <w:rPr>
          <w:rFonts w:ascii="Segoe UI" w:eastAsia="Times New Roman" w:hAnsi="Segoe UI" w:cs="Segoe UI"/>
          <w:color w:val="000000" w:themeColor="text1"/>
          <w:kern w:val="0"/>
          <w:sz w:val="21"/>
          <w:szCs w:val="21"/>
          <w:lang w:eastAsia="en-GB"/>
          <w14:ligatures w14:val="none"/>
        </w:rPr>
        <w:fldChar w:fldCharType="end"/>
      </w:r>
      <w:hyperlink r:id="rId19" w:history="1">
        <w:r w:rsidRPr="00B42577">
          <w:rPr>
            <w:rFonts w:ascii="Segoe UI" w:eastAsia="Times New Roman" w:hAnsi="Segoe UI" w:cs="Segoe UI"/>
            <w:b/>
            <w:bCs/>
            <w:color w:val="000000" w:themeColor="text1"/>
            <w:kern w:val="0"/>
            <w:sz w:val="21"/>
            <w:szCs w:val="21"/>
            <w:u w:val="single"/>
            <w:lang w:eastAsia="en-GB"/>
            <w14:ligatures w14:val="none"/>
          </w:rPr>
          <w:t>Thot_Reviews</w:t>
        </w:r>
      </w:hyperlink>
      <w:r w:rsidRPr="00B42577">
        <w:rPr>
          <w:rFonts w:ascii="Segoe UI" w:eastAsia="Times New Roman" w:hAnsi="Segoe UI" w:cs="Segoe UI"/>
          <w:color w:val="000000" w:themeColor="text1"/>
          <w:kern w:val="0"/>
          <w:sz w:val="21"/>
          <w:szCs w:val="21"/>
          <w:lang w:eastAsia="en-GB"/>
          <w14:ligatures w14:val="none"/>
        </w:rPr>
        <w:t>Public</w:t>
      </w:r>
    </w:p>
    <w:p w14:paraId="7897598B" w14:textId="77777777" w:rsidR="00B42577" w:rsidRPr="00B42577" w:rsidRDefault="00B42577" w:rsidP="00B42577">
      <w:pPr>
        <w:numPr>
          <w:ilvl w:val="0"/>
          <w:numId w:val="3"/>
        </w:numPr>
        <w:spacing w:before="100" w:beforeAutospacing="1" w:after="100" w:afterAutospacing="1"/>
        <w:rPr>
          <w:rFonts w:ascii="Segoe UI" w:eastAsia="Times New Roman" w:hAnsi="Segoe UI" w:cs="Segoe UI"/>
          <w:color w:val="000000" w:themeColor="text1"/>
          <w:kern w:val="0"/>
          <w:sz w:val="18"/>
          <w:szCs w:val="18"/>
          <w:lang w:eastAsia="en-GB"/>
          <w14:ligatures w14:val="none"/>
        </w:rPr>
      </w:pPr>
    </w:p>
    <w:p w14:paraId="61530ECC" w14:textId="77777777" w:rsidR="00B42577" w:rsidRPr="00B42577" w:rsidRDefault="00B42577" w:rsidP="00B42577">
      <w:pPr>
        <w:pBdr>
          <w:bottom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Top of Form</w:t>
      </w:r>
    </w:p>
    <w:p w14:paraId="4A6B9820"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18"/>
          <w:szCs w:val="18"/>
          <w:lang w:eastAsia="en-GB"/>
          <w14:ligatures w14:val="none"/>
        </w:rPr>
      </w:pPr>
      <w:r w:rsidRPr="00B42577">
        <w:rPr>
          <w:rFonts w:ascii="Segoe UI" w:eastAsia="Times New Roman" w:hAnsi="Segoe UI" w:cs="Segoe UI"/>
          <w:color w:val="000000" w:themeColor="text1"/>
          <w:kern w:val="0"/>
          <w:sz w:val="18"/>
          <w:szCs w:val="18"/>
          <w:lang w:eastAsia="en-GB"/>
          <w14:ligatures w14:val="none"/>
        </w:rPr>
        <w:t>Unpin</w:t>
      </w:r>
    </w:p>
    <w:p w14:paraId="1CB7F2AC" w14:textId="77777777" w:rsidR="00B42577" w:rsidRPr="00B42577" w:rsidRDefault="00B42577" w:rsidP="00B42577">
      <w:pPr>
        <w:pBdr>
          <w:top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Bottom of Form</w:t>
      </w:r>
    </w:p>
    <w:p w14:paraId="57E56B4D" w14:textId="77777777" w:rsidR="00B42577" w:rsidRPr="00B42577" w:rsidRDefault="00B42577" w:rsidP="00B42577">
      <w:pPr>
        <w:numPr>
          <w:ilvl w:val="0"/>
          <w:numId w:val="3"/>
        </w:numPr>
        <w:spacing w:before="100" w:beforeAutospacing="1" w:after="100" w:afterAutospacing="1"/>
        <w:rPr>
          <w:rFonts w:ascii="Segoe UI" w:eastAsia="Times New Roman" w:hAnsi="Segoe UI" w:cs="Segoe UI"/>
          <w:color w:val="000000" w:themeColor="text1"/>
          <w:kern w:val="0"/>
          <w:sz w:val="18"/>
          <w:szCs w:val="18"/>
          <w:lang w:eastAsia="en-GB"/>
          <w14:ligatures w14:val="none"/>
        </w:rPr>
      </w:pPr>
      <w:r w:rsidRPr="00B42577">
        <w:rPr>
          <w:rFonts w:ascii="Segoe UI" w:eastAsia="Times New Roman" w:hAnsi="Segoe UI" w:cs="Segoe UI"/>
          <w:color w:val="000000" w:themeColor="text1"/>
          <w:kern w:val="0"/>
          <w:sz w:val="18"/>
          <w:szCs w:val="18"/>
          <w:lang w:eastAsia="en-GB"/>
          <w14:ligatures w14:val="none"/>
        </w:rPr>
        <w:t>Unwatch1</w:t>
      </w:r>
    </w:p>
    <w:p w14:paraId="1752595E" w14:textId="77777777" w:rsidR="00B42577" w:rsidRPr="00B42577" w:rsidRDefault="00B42577" w:rsidP="00B42577">
      <w:pPr>
        <w:numPr>
          <w:ilvl w:val="0"/>
          <w:numId w:val="3"/>
        </w:numPr>
        <w:spacing w:before="100" w:beforeAutospacing="1" w:after="100" w:afterAutospacing="1"/>
        <w:textAlignment w:val="center"/>
        <w:rPr>
          <w:rFonts w:ascii="Segoe UI" w:eastAsia="Times New Roman" w:hAnsi="Segoe UI" w:cs="Segoe UI"/>
          <w:color w:val="000000" w:themeColor="text1"/>
          <w:kern w:val="0"/>
          <w:sz w:val="18"/>
          <w:szCs w:val="18"/>
          <w:lang w:eastAsia="en-GB"/>
          <w14:ligatures w14:val="none"/>
        </w:rPr>
      </w:pPr>
      <w:hyperlink r:id="rId20" w:history="1">
        <w:r w:rsidRPr="00B42577">
          <w:rPr>
            <w:rFonts w:ascii="Segoe UI" w:eastAsia="Times New Roman" w:hAnsi="Segoe UI" w:cs="Segoe UI"/>
            <w:color w:val="000000" w:themeColor="text1"/>
            <w:kern w:val="0"/>
            <w:sz w:val="18"/>
            <w:szCs w:val="18"/>
            <w:u w:val="single"/>
            <w:bdr w:val="single" w:sz="6" w:space="2" w:color="auto" w:frame="1"/>
            <w:lang w:eastAsia="en-GB"/>
            <w14:ligatures w14:val="none"/>
          </w:rPr>
          <w:t>Fork </w:t>
        </w:r>
        <w:r w:rsidRPr="00B42577">
          <w:rPr>
            <w:rFonts w:ascii="Segoe UI" w:eastAsia="Times New Roman" w:hAnsi="Segoe UI" w:cs="Segoe UI"/>
            <w:color w:val="000000" w:themeColor="text1"/>
            <w:kern w:val="0"/>
            <w:sz w:val="18"/>
            <w:szCs w:val="18"/>
            <w:bdr w:val="single" w:sz="6" w:space="2" w:color="auto" w:frame="1"/>
            <w:lang w:eastAsia="en-GB"/>
            <w14:ligatures w14:val="none"/>
          </w:rPr>
          <w:t>0</w:t>
        </w:r>
      </w:hyperlink>
    </w:p>
    <w:p w14:paraId="4D3B304F" w14:textId="77777777" w:rsidR="00B42577" w:rsidRPr="00B42577" w:rsidRDefault="00B42577" w:rsidP="00B42577">
      <w:pPr>
        <w:numPr>
          <w:ilvl w:val="0"/>
          <w:numId w:val="3"/>
        </w:numPr>
        <w:spacing w:before="100" w:beforeAutospacing="1" w:after="100" w:afterAutospacing="1"/>
        <w:textAlignment w:val="center"/>
        <w:rPr>
          <w:rFonts w:ascii="Segoe UI" w:eastAsia="Times New Roman" w:hAnsi="Segoe UI" w:cs="Segoe UI"/>
          <w:color w:val="000000" w:themeColor="text1"/>
          <w:kern w:val="0"/>
          <w:sz w:val="18"/>
          <w:szCs w:val="18"/>
          <w:lang w:eastAsia="en-GB"/>
          <w14:ligatures w14:val="none"/>
        </w:rPr>
      </w:pPr>
    </w:p>
    <w:p w14:paraId="72B91346" w14:textId="77777777" w:rsidR="00B42577" w:rsidRPr="00B42577" w:rsidRDefault="00B42577" w:rsidP="00B42577">
      <w:pPr>
        <w:pBdr>
          <w:bottom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Top of Form</w:t>
      </w:r>
    </w:p>
    <w:p w14:paraId="412556B2" w14:textId="77777777" w:rsidR="00B42577" w:rsidRPr="00B42577" w:rsidRDefault="00B42577" w:rsidP="00B42577">
      <w:pPr>
        <w:spacing w:before="100" w:beforeAutospacing="1" w:after="100" w:afterAutospacing="1"/>
        <w:ind w:left="720"/>
        <w:textAlignment w:val="center"/>
        <w:rPr>
          <w:rFonts w:ascii="Segoe UI" w:eastAsia="Times New Roman" w:hAnsi="Segoe UI" w:cs="Segoe UI"/>
          <w:color w:val="000000" w:themeColor="text1"/>
          <w:kern w:val="0"/>
          <w:sz w:val="18"/>
          <w:szCs w:val="18"/>
          <w:lang w:eastAsia="en-GB"/>
          <w14:ligatures w14:val="none"/>
        </w:rPr>
      </w:pPr>
      <w:r w:rsidRPr="00B42577">
        <w:rPr>
          <w:rFonts w:ascii="Segoe UI" w:eastAsia="Times New Roman" w:hAnsi="Segoe UI" w:cs="Segoe UI"/>
          <w:color w:val="000000" w:themeColor="text1"/>
          <w:kern w:val="0"/>
          <w:sz w:val="18"/>
          <w:szCs w:val="18"/>
          <w:lang w:eastAsia="en-GB"/>
          <w14:ligatures w14:val="none"/>
        </w:rPr>
        <w:t> Star 0</w:t>
      </w:r>
    </w:p>
    <w:p w14:paraId="507BC4A7" w14:textId="77777777" w:rsidR="00B42577" w:rsidRPr="00B42577" w:rsidRDefault="00B42577" w:rsidP="00B42577">
      <w:pPr>
        <w:pBdr>
          <w:top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Bottom of Form</w:t>
      </w:r>
    </w:p>
    <w:p w14:paraId="37341A47" w14:textId="77777777" w:rsidR="00B42577" w:rsidRPr="00B42577" w:rsidRDefault="00B42577" w:rsidP="00B42577">
      <w:pPr>
        <w:outlineLvl w:val="0"/>
        <w:rPr>
          <w:rFonts w:ascii="Segoe UI" w:eastAsia="Times New Roman" w:hAnsi="Segoe UI" w:cs="Segoe UI"/>
          <w:b/>
          <w:bCs/>
          <w:color w:val="000000" w:themeColor="text1"/>
          <w:kern w:val="36"/>
          <w:sz w:val="48"/>
          <w:szCs w:val="48"/>
          <w:lang w:eastAsia="en-GB"/>
          <w14:ligatures w14:val="none"/>
        </w:rPr>
      </w:pPr>
      <w:r w:rsidRPr="00B42577">
        <w:rPr>
          <w:rFonts w:ascii="Segoe UI" w:eastAsia="Times New Roman" w:hAnsi="Segoe UI" w:cs="Segoe UI"/>
          <w:b/>
          <w:bCs/>
          <w:color w:val="000000" w:themeColor="text1"/>
          <w:kern w:val="36"/>
          <w:sz w:val="48"/>
          <w:szCs w:val="48"/>
          <w:lang w:eastAsia="en-GB"/>
          <w14:ligatures w14:val="none"/>
        </w:rPr>
        <w:t>dominik-pichler/Thot_Reviews</w:t>
      </w:r>
    </w:p>
    <w:p w14:paraId="64E0E6F0" w14:textId="77777777" w:rsidR="00B42577" w:rsidRPr="00B42577" w:rsidRDefault="00B42577" w:rsidP="00B42577">
      <w:pPr>
        <w:ind w:right="1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 main</w:t>
      </w:r>
    </w:p>
    <w:p w14:paraId="23087A87"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21" w:history="1">
        <w:r w:rsidRPr="00B42577">
          <w:rPr>
            <w:rFonts w:ascii="inherit" w:eastAsia="Times New Roman" w:hAnsi="inherit" w:cs="Segoe UI"/>
            <w:b/>
            <w:bCs/>
            <w:color w:val="000000" w:themeColor="text1"/>
            <w:kern w:val="0"/>
            <w:sz w:val="21"/>
            <w:szCs w:val="21"/>
            <w:lang w:eastAsia="en-GB"/>
            <w14:ligatures w14:val="none"/>
          </w:rPr>
          <w:t>1 </w:t>
        </w:r>
        <w:r w:rsidRPr="00B42577">
          <w:rPr>
            <w:rFonts w:ascii="inherit" w:eastAsia="Times New Roman" w:hAnsi="inherit" w:cs="Segoe UI"/>
            <w:color w:val="000000" w:themeColor="text1"/>
            <w:kern w:val="0"/>
            <w:sz w:val="21"/>
            <w:szCs w:val="21"/>
            <w:lang w:eastAsia="en-GB"/>
            <w14:ligatures w14:val="none"/>
          </w:rPr>
          <w:t>Branch</w:t>
        </w:r>
      </w:hyperlink>
      <w:hyperlink r:id="rId22" w:history="1">
        <w:r w:rsidRPr="00B42577">
          <w:rPr>
            <w:rFonts w:ascii="inherit" w:eastAsia="Times New Roman" w:hAnsi="inherit" w:cs="Segoe UI"/>
            <w:color w:val="000000" w:themeColor="text1"/>
            <w:kern w:val="0"/>
            <w:sz w:val="21"/>
            <w:szCs w:val="21"/>
            <w:lang w:eastAsia="en-GB"/>
            <w14:ligatures w14:val="none"/>
          </w:rPr>
          <w:t>Tags</w:t>
        </w:r>
      </w:hyperlink>
    </w:p>
    <w:p w14:paraId="175151C1" w14:textId="77777777" w:rsidR="00B42577" w:rsidRPr="00B42577" w:rsidRDefault="00B42577" w:rsidP="00B42577">
      <w:pPr>
        <w:spacing w:line="300" w:lineRule="atLeast"/>
        <w:rPr>
          <w:rFonts w:ascii="Segoe UI" w:eastAsia="Times New Roman" w:hAnsi="Segoe UI" w:cs="Segoe UI"/>
          <w:color w:val="000000" w:themeColor="text1"/>
          <w:kern w:val="0"/>
          <w:sz w:val="21"/>
          <w:szCs w:val="21"/>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t</w:t>
      </w:r>
    </w:p>
    <w:p w14:paraId="25BA223F" w14:textId="77777777" w:rsidR="00B42577" w:rsidRPr="00B42577" w:rsidRDefault="00B42577" w:rsidP="00B42577">
      <w:pPr>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Add file</w:t>
      </w:r>
    </w:p>
    <w:p w14:paraId="70C08926"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Add file</w:t>
      </w:r>
    </w:p>
    <w:p w14:paraId="255A74D6"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Code</w:t>
      </w:r>
    </w:p>
    <w:p w14:paraId="1A40FD27" w14:textId="77777777" w:rsidR="00B42577" w:rsidRPr="00B42577" w:rsidRDefault="00B42577" w:rsidP="00B42577">
      <w:pPr>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Folders and files</w:t>
      </w:r>
    </w:p>
    <w:tbl>
      <w:tblPr>
        <w:tblW w:w="1344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409"/>
        <w:gridCol w:w="5946"/>
        <w:gridCol w:w="2085"/>
      </w:tblGrid>
      <w:tr w:rsidR="00B42577" w:rsidRPr="00B42577" w14:paraId="13480593" w14:textId="77777777" w:rsidTr="00B42577">
        <w:trPr>
          <w:tblHeader/>
          <w:tblCellSpacing w:w="15" w:type="dxa"/>
        </w:trPr>
        <w:tc>
          <w:tcPr>
            <w:tcW w:w="5364" w:type="dxa"/>
            <w:tcMar>
              <w:top w:w="0" w:type="dxa"/>
              <w:left w:w="240" w:type="dxa"/>
              <w:bottom w:w="0" w:type="dxa"/>
              <w:right w:w="0" w:type="dxa"/>
            </w:tcMar>
            <w:vAlign w:val="center"/>
            <w:hideMark/>
          </w:tcPr>
          <w:p w14:paraId="4A3C789D" w14:textId="77777777" w:rsidR="00B42577" w:rsidRPr="00B42577" w:rsidRDefault="00B42577" w:rsidP="00B42577">
            <w:pPr>
              <w:spacing w:line="0" w:lineRule="atLeast"/>
              <w:jc w:val="center"/>
              <w:rPr>
                <w:rFonts w:ascii="Times New Roman" w:eastAsia="Times New Roman" w:hAnsi="Times New Roman" w:cs="Times New Roman"/>
                <w:b/>
                <w:bCs/>
                <w:color w:val="000000" w:themeColor="text1"/>
                <w:kern w:val="0"/>
                <w:sz w:val="2"/>
                <w:szCs w:val="2"/>
                <w:lang w:eastAsia="en-GB"/>
                <w14:ligatures w14:val="none"/>
              </w:rPr>
            </w:pPr>
            <w:r w:rsidRPr="00B42577">
              <w:rPr>
                <w:rFonts w:ascii="Times New Roman" w:eastAsia="Times New Roman" w:hAnsi="Times New Roman" w:cs="Times New Roman"/>
                <w:b/>
                <w:bCs/>
                <w:color w:val="000000" w:themeColor="text1"/>
                <w:kern w:val="0"/>
                <w:sz w:val="2"/>
                <w:szCs w:val="2"/>
                <w:lang w:eastAsia="en-GB"/>
                <w14:ligatures w14:val="none"/>
              </w:rPr>
              <w:t>Name</w:t>
            </w:r>
          </w:p>
        </w:tc>
        <w:tc>
          <w:tcPr>
            <w:tcW w:w="0" w:type="auto"/>
            <w:tcMar>
              <w:top w:w="0" w:type="dxa"/>
              <w:left w:w="240" w:type="dxa"/>
              <w:bottom w:w="0" w:type="dxa"/>
              <w:right w:w="0" w:type="dxa"/>
            </w:tcMar>
            <w:vAlign w:val="center"/>
            <w:hideMark/>
          </w:tcPr>
          <w:p w14:paraId="0CEC08C3" w14:textId="77777777" w:rsidR="00B42577" w:rsidRPr="00B42577" w:rsidRDefault="00B42577" w:rsidP="00B42577">
            <w:pPr>
              <w:spacing w:line="0" w:lineRule="atLeast"/>
              <w:jc w:val="center"/>
              <w:rPr>
                <w:rFonts w:ascii="Times New Roman" w:eastAsia="Times New Roman" w:hAnsi="Times New Roman" w:cs="Times New Roman"/>
                <w:b/>
                <w:bCs/>
                <w:color w:val="000000" w:themeColor="text1"/>
                <w:kern w:val="0"/>
                <w:sz w:val="2"/>
                <w:szCs w:val="2"/>
                <w:lang w:eastAsia="en-GB"/>
                <w14:ligatures w14:val="none"/>
              </w:rPr>
            </w:pPr>
          </w:p>
        </w:tc>
        <w:tc>
          <w:tcPr>
            <w:tcW w:w="2040" w:type="dxa"/>
            <w:tcMar>
              <w:top w:w="0" w:type="dxa"/>
              <w:left w:w="240" w:type="dxa"/>
              <w:bottom w:w="0" w:type="dxa"/>
              <w:right w:w="240" w:type="dxa"/>
            </w:tcMar>
            <w:vAlign w:val="center"/>
            <w:hideMark/>
          </w:tcPr>
          <w:p w14:paraId="5618DFA1" w14:textId="77777777" w:rsidR="00B42577" w:rsidRPr="00B42577" w:rsidRDefault="00B42577" w:rsidP="00B42577">
            <w:pPr>
              <w:spacing w:line="0" w:lineRule="atLeast"/>
              <w:jc w:val="center"/>
              <w:rPr>
                <w:rFonts w:ascii="Times New Roman" w:eastAsia="Times New Roman" w:hAnsi="Times New Roman" w:cs="Times New Roman"/>
                <w:color w:val="000000" w:themeColor="text1"/>
                <w:kern w:val="0"/>
                <w:sz w:val="20"/>
                <w:szCs w:val="20"/>
                <w:lang w:eastAsia="en-GB"/>
                <w14:ligatures w14:val="none"/>
              </w:rPr>
            </w:pPr>
          </w:p>
        </w:tc>
      </w:tr>
      <w:tr w:rsidR="00B42577" w:rsidRPr="00B42577" w14:paraId="04C12ED7" w14:textId="77777777" w:rsidTr="00B42577">
        <w:trPr>
          <w:trHeight w:val="600"/>
          <w:tblCellSpacing w:w="15" w:type="dxa"/>
        </w:trPr>
        <w:tc>
          <w:tcPr>
            <w:tcW w:w="0" w:type="auto"/>
            <w:gridSpan w:val="3"/>
            <w:vAlign w:val="center"/>
            <w:hideMark/>
          </w:tcPr>
          <w:p w14:paraId="4D0A82F6" w14:textId="77777777" w:rsidR="00B42577" w:rsidRPr="00B42577" w:rsidRDefault="00B42577" w:rsidP="00B42577">
            <w:pPr>
              <w:outlineLvl w:val="1"/>
              <w:rPr>
                <w:rFonts w:ascii="Times New Roman" w:eastAsia="Times New Roman" w:hAnsi="Times New Roman" w:cs="Times New Roman"/>
                <w:b/>
                <w:bCs/>
                <w:color w:val="000000" w:themeColor="text1"/>
                <w:kern w:val="0"/>
                <w:sz w:val="36"/>
                <w:szCs w:val="36"/>
                <w:lang w:eastAsia="en-GB"/>
                <w14:ligatures w14:val="none"/>
              </w:rPr>
            </w:pPr>
            <w:r w:rsidRPr="00B42577">
              <w:rPr>
                <w:rFonts w:ascii="Times New Roman" w:eastAsia="Times New Roman" w:hAnsi="Times New Roman" w:cs="Times New Roman"/>
                <w:b/>
                <w:bCs/>
                <w:color w:val="000000" w:themeColor="text1"/>
                <w:kern w:val="0"/>
                <w:sz w:val="36"/>
                <w:szCs w:val="36"/>
                <w:lang w:eastAsia="en-GB"/>
                <w14:ligatures w14:val="none"/>
              </w:rPr>
              <w:t>Latest commit</w:t>
            </w:r>
          </w:p>
          <w:p w14:paraId="274EF7CD" w14:textId="7669C494"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noProof/>
                <w:color w:val="000000" w:themeColor="text1"/>
                <w:kern w:val="0"/>
                <w:sz w:val="21"/>
                <w:szCs w:val="21"/>
                <w:lang w:eastAsia="en-GB"/>
                <w14:ligatures w14:val="none"/>
              </w:rPr>
              <w:drawing>
                <wp:inline distT="0" distB="0" distL="0" distR="0" wp14:anchorId="18EE2BBA" wp14:editId="131A638D">
                  <wp:extent cx="250825" cy="250825"/>
                  <wp:effectExtent l="0" t="0" r="3175" b="3175"/>
                  <wp:docPr id="1454059333" name="Picture 10" descr="dominik-pichl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inik-pichler">
                            <a:hlinkClick r:id="rId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825" cy="250825"/>
                          </a:xfrm>
                          <a:prstGeom prst="rect">
                            <a:avLst/>
                          </a:prstGeom>
                          <a:noFill/>
                          <a:ln>
                            <a:noFill/>
                          </a:ln>
                        </pic:spPr>
                      </pic:pic>
                    </a:graphicData>
                  </a:graphic>
                </wp:inline>
              </w:drawing>
            </w:r>
            <w:hyperlink r:id="rId24" w:history="1">
              <w:r w:rsidRPr="00B42577">
                <w:rPr>
                  <w:rFonts w:ascii="Times New Roman" w:eastAsia="Times New Roman" w:hAnsi="Times New Roman" w:cs="Times New Roman"/>
                  <w:b/>
                  <w:bCs/>
                  <w:color w:val="000000" w:themeColor="text1"/>
                  <w:kern w:val="0"/>
                  <w:sz w:val="21"/>
                  <w:szCs w:val="21"/>
                  <w:u w:val="single"/>
                  <w:lang w:eastAsia="en-GB"/>
                  <w14:ligatures w14:val="none"/>
                </w:rPr>
                <w:t>dominik-pichler</w:t>
              </w:r>
            </w:hyperlink>
          </w:p>
          <w:p w14:paraId="1B85448C"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25"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p w14:paraId="62A376DD" w14:textId="77777777" w:rsidR="00B42577" w:rsidRPr="00B42577" w:rsidRDefault="00B42577" w:rsidP="00B42577">
            <w:pPr>
              <w:rPr>
                <w:rFonts w:ascii="Times New Roman" w:eastAsia="Times New Roman" w:hAnsi="Times New Roman" w:cs="Times New Roman"/>
                <w:color w:val="000000" w:themeColor="text1"/>
                <w:kern w:val="0"/>
                <w:sz w:val="18"/>
                <w:szCs w:val="18"/>
                <w:lang w:eastAsia="en-GB"/>
                <w14:ligatures w14:val="none"/>
              </w:rPr>
            </w:pPr>
            <w:hyperlink r:id="rId26" w:history="1">
              <w:r w:rsidRPr="00B42577">
                <w:rPr>
                  <w:rFonts w:ascii="Times New Roman" w:eastAsia="Times New Roman" w:hAnsi="Times New Roman" w:cs="Times New Roman"/>
                  <w:color w:val="000000" w:themeColor="text1"/>
                  <w:kern w:val="0"/>
                  <w:sz w:val="18"/>
                  <w:szCs w:val="18"/>
                  <w:u w:val="single"/>
                  <w:lang w:eastAsia="en-GB"/>
                  <w14:ligatures w14:val="none"/>
                </w:rPr>
                <w:t>257687c</w:t>
              </w:r>
            </w:hyperlink>
            <w:r w:rsidRPr="00B42577">
              <w:rPr>
                <w:rFonts w:ascii="Times New Roman" w:eastAsia="Times New Roman" w:hAnsi="Times New Roman" w:cs="Times New Roman"/>
                <w:color w:val="000000" w:themeColor="text1"/>
                <w:kern w:val="0"/>
                <w:sz w:val="18"/>
                <w:szCs w:val="18"/>
                <w:lang w:eastAsia="en-GB"/>
                <w14:ligatures w14:val="none"/>
              </w:rPr>
              <w:t> · 9 hours ago</w:t>
            </w:r>
          </w:p>
          <w:p w14:paraId="3413EB7B" w14:textId="77777777" w:rsidR="00B42577" w:rsidRPr="00B42577" w:rsidRDefault="00B42577" w:rsidP="00B42577">
            <w:pPr>
              <w:outlineLvl w:val="1"/>
              <w:rPr>
                <w:rFonts w:ascii="Times New Roman" w:eastAsia="Times New Roman" w:hAnsi="Times New Roman" w:cs="Times New Roman"/>
                <w:b/>
                <w:bCs/>
                <w:color w:val="000000" w:themeColor="text1"/>
                <w:kern w:val="0"/>
                <w:sz w:val="36"/>
                <w:szCs w:val="36"/>
                <w:lang w:eastAsia="en-GB"/>
                <w14:ligatures w14:val="none"/>
              </w:rPr>
            </w:pPr>
            <w:r w:rsidRPr="00B42577">
              <w:rPr>
                <w:rFonts w:ascii="Times New Roman" w:eastAsia="Times New Roman" w:hAnsi="Times New Roman" w:cs="Times New Roman"/>
                <w:b/>
                <w:bCs/>
                <w:color w:val="000000" w:themeColor="text1"/>
                <w:kern w:val="0"/>
                <w:sz w:val="36"/>
                <w:szCs w:val="36"/>
                <w:lang w:eastAsia="en-GB"/>
                <w14:ligatures w14:val="none"/>
              </w:rPr>
              <w:lastRenderedPageBreak/>
              <w:t>History</w:t>
            </w:r>
          </w:p>
          <w:p w14:paraId="7B3D9670" w14:textId="77777777" w:rsidR="00B42577" w:rsidRPr="00B42577" w:rsidRDefault="00B42577" w:rsidP="00B42577">
            <w:pPr>
              <w:rPr>
                <w:rFonts w:ascii="Times New Roman" w:eastAsia="Times New Roman" w:hAnsi="Times New Roman" w:cs="Times New Roman"/>
                <w:color w:val="000000" w:themeColor="text1"/>
                <w:kern w:val="0"/>
                <w:sz w:val="18"/>
                <w:szCs w:val="18"/>
                <w:lang w:eastAsia="en-GB"/>
                <w14:ligatures w14:val="none"/>
              </w:rPr>
            </w:pPr>
            <w:hyperlink r:id="rId27" w:history="1">
              <w:r w:rsidRPr="00B42577">
                <w:rPr>
                  <w:rFonts w:ascii="inherit" w:eastAsia="Times New Roman" w:hAnsi="inherit" w:cs="Times New Roman"/>
                  <w:color w:val="000000" w:themeColor="text1"/>
                  <w:kern w:val="0"/>
                  <w:sz w:val="18"/>
                  <w:szCs w:val="18"/>
                  <w:lang w:eastAsia="en-GB"/>
                  <w14:ligatures w14:val="none"/>
                </w:rPr>
                <w:t>94 Commits</w:t>
              </w:r>
            </w:hyperlink>
          </w:p>
        </w:tc>
      </w:tr>
      <w:tr w:rsidR="00B42577" w:rsidRPr="00B42577" w14:paraId="2476F465" w14:textId="77777777" w:rsidTr="00B42577">
        <w:trPr>
          <w:trHeight w:val="600"/>
          <w:tblCellSpacing w:w="15" w:type="dxa"/>
        </w:trPr>
        <w:tc>
          <w:tcPr>
            <w:tcW w:w="0" w:type="auto"/>
            <w:tcMar>
              <w:top w:w="0" w:type="dxa"/>
              <w:left w:w="15" w:type="dxa"/>
              <w:bottom w:w="0" w:type="dxa"/>
              <w:right w:w="0" w:type="dxa"/>
            </w:tcMar>
            <w:vAlign w:val="center"/>
            <w:hideMark/>
          </w:tcPr>
          <w:p w14:paraId="022EB405"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28" w:tooltip="DataLogMe" w:history="1">
              <w:r w:rsidRPr="00B42577">
                <w:rPr>
                  <w:rFonts w:ascii="Times New Roman" w:eastAsia="Times New Roman" w:hAnsi="Times New Roman" w:cs="Times New Roman"/>
                  <w:color w:val="000000" w:themeColor="text1"/>
                  <w:kern w:val="0"/>
                  <w:sz w:val="21"/>
                  <w:szCs w:val="21"/>
                  <w:u w:val="single"/>
                  <w:lang w:eastAsia="en-GB"/>
                  <w14:ligatures w14:val="none"/>
                </w:rPr>
                <w:t>DataLogMe</w:t>
              </w:r>
            </w:hyperlink>
          </w:p>
        </w:tc>
        <w:tc>
          <w:tcPr>
            <w:tcW w:w="0" w:type="auto"/>
            <w:tcMar>
              <w:top w:w="0" w:type="dxa"/>
              <w:left w:w="15" w:type="dxa"/>
              <w:bottom w:w="0" w:type="dxa"/>
              <w:right w:w="0" w:type="dxa"/>
            </w:tcMar>
            <w:vAlign w:val="center"/>
            <w:hideMark/>
          </w:tcPr>
          <w:p w14:paraId="54BCC2FC"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29" w:tooltip="Add GoZo" w:history="1">
              <w:r w:rsidRPr="00B42577">
                <w:rPr>
                  <w:rFonts w:ascii="Times New Roman" w:eastAsia="Times New Roman" w:hAnsi="Times New Roman" w:cs="Times New Roman"/>
                  <w:color w:val="000000" w:themeColor="text1"/>
                  <w:kern w:val="0"/>
                  <w:sz w:val="21"/>
                  <w:szCs w:val="21"/>
                  <w:u w:val="single"/>
                  <w:lang w:eastAsia="en-GB"/>
                  <w14:ligatures w14:val="none"/>
                </w:rPr>
                <w:t>Add GoZo</w:t>
              </w:r>
            </w:hyperlink>
          </w:p>
        </w:tc>
        <w:tc>
          <w:tcPr>
            <w:tcW w:w="0" w:type="auto"/>
            <w:tcMar>
              <w:top w:w="0" w:type="dxa"/>
              <w:left w:w="15" w:type="dxa"/>
              <w:bottom w:w="0" w:type="dxa"/>
              <w:right w:w="0" w:type="dxa"/>
            </w:tcMar>
            <w:vAlign w:val="center"/>
            <w:hideMark/>
          </w:tcPr>
          <w:p w14:paraId="68912CF7"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week</w:t>
            </w:r>
          </w:p>
        </w:tc>
      </w:tr>
      <w:tr w:rsidR="00B42577" w:rsidRPr="00B42577" w14:paraId="2712F200" w14:textId="77777777" w:rsidTr="00B42577">
        <w:trPr>
          <w:trHeight w:val="600"/>
          <w:tblCellSpacing w:w="15" w:type="dxa"/>
        </w:trPr>
        <w:tc>
          <w:tcPr>
            <w:tcW w:w="0" w:type="auto"/>
            <w:tcMar>
              <w:top w:w="0" w:type="dxa"/>
              <w:left w:w="15" w:type="dxa"/>
              <w:bottom w:w="0" w:type="dxa"/>
              <w:right w:w="0" w:type="dxa"/>
            </w:tcMar>
            <w:vAlign w:val="center"/>
            <w:hideMark/>
          </w:tcPr>
          <w:p w14:paraId="028A996B"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30" w:tooltip="data" w:history="1">
              <w:r w:rsidRPr="00B42577">
                <w:rPr>
                  <w:rFonts w:ascii="Times New Roman" w:eastAsia="Times New Roman" w:hAnsi="Times New Roman" w:cs="Times New Roman"/>
                  <w:color w:val="000000" w:themeColor="text1"/>
                  <w:kern w:val="0"/>
                  <w:sz w:val="21"/>
                  <w:szCs w:val="21"/>
                  <w:u w:val="single"/>
                  <w:lang w:eastAsia="en-GB"/>
                  <w14:ligatures w14:val="none"/>
                </w:rPr>
                <w:t>data</w:t>
              </w:r>
            </w:hyperlink>
          </w:p>
        </w:tc>
        <w:tc>
          <w:tcPr>
            <w:tcW w:w="0" w:type="auto"/>
            <w:tcMar>
              <w:top w:w="0" w:type="dxa"/>
              <w:left w:w="15" w:type="dxa"/>
              <w:bottom w:w="0" w:type="dxa"/>
              <w:right w:w="0" w:type="dxa"/>
            </w:tcMar>
            <w:vAlign w:val="center"/>
            <w:hideMark/>
          </w:tcPr>
          <w:p w14:paraId="1A2C3F5E"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31"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2E87B40C"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3 weeks ago</w:t>
            </w:r>
          </w:p>
        </w:tc>
      </w:tr>
      <w:tr w:rsidR="00B42577" w:rsidRPr="00B42577" w14:paraId="7AEA6B25" w14:textId="77777777" w:rsidTr="00B42577">
        <w:trPr>
          <w:trHeight w:val="600"/>
          <w:tblCellSpacing w:w="15" w:type="dxa"/>
        </w:trPr>
        <w:tc>
          <w:tcPr>
            <w:tcW w:w="0" w:type="auto"/>
            <w:tcMar>
              <w:top w:w="0" w:type="dxa"/>
              <w:left w:w="15" w:type="dxa"/>
              <w:bottom w:w="0" w:type="dxa"/>
              <w:right w:w="0" w:type="dxa"/>
            </w:tcMar>
            <w:vAlign w:val="center"/>
            <w:hideMark/>
          </w:tcPr>
          <w:p w14:paraId="1CDAA1F9"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32" w:tooltip="drawings" w:history="1">
              <w:r w:rsidRPr="00B42577">
                <w:rPr>
                  <w:rFonts w:ascii="Times New Roman" w:eastAsia="Times New Roman" w:hAnsi="Times New Roman" w:cs="Times New Roman"/>
                  <w:color w:val="000000" w:themeColor="text1"/>
                  <w:kern w:val="0"/>
                  <w:sz w:val="21"/>
                  <w:szCs w:val="21"/>
                  <w:u w:val="single"/>
                  <w:lang w:eastAsia="en-GB"/>
                  <w14:ligatures w14:val="none"/>
                </w:rPr>
                <w:t>drawings</w:t>
              </w:r>
            </w:hyperlink>
          </w:p>
        </w:tc>
        <w:tc>
          <w:tcPr>
            <w:tcW w:w="0" w:type="auto"/>
            <w:tcMar>
              <w:top w:w="0" w:type="dxa"/>
              <w:left w:w="15" w:type="dxa"/>
              <w:bottom w:w="0" w:type="dxa"/>
              <w:right w:w="0" w:type="dxa"/>
            </w:tcMar>
            <w:vAlign w:val="center"/>
            <w:hideMark/>
          </w:tcPr>
          <w:p w14:paraId="0A849B3C"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33"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1C44151B"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9 hours ago</w:t>
            </w:r>
          </w:p>
        </w:tc>
      </w:tr>
      <w:tr w:rsidR="00B42577" w:rsidRPr="00B42577" w14:paraId="7B6AAFB0" w14:textId="77777777" w:rsidTr="00B42577">
        <w:trPr>
          <w:trHeight w:val="600"/>
          <w:tblCellSpacing w:w="15" w:type="dxa"/>
        </w:trPr>
        <w:tc>
          <w:tcPr>
            <w:tcW w:w="0" w:type="auto"/>
            <w:tcMar>
              <w:top w:w="0" w:type="dxa"/>
              <w:left w:w="15" w:type="dxa"/>
              <w:bottom w:w="0" w:type="dxa"/>
              <w:right w:w="0" w:type="dxa"/>
            </w:tcMar>
            <w:vAlign w:val="center"/>
            <w:hideMark/>
          </w:tcPr>
          <w:p w14:paraId="0E1D6F71"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34" w:tooltip="src" w:history="1">
              <w:r w:rsidRPr="00B42577">
                <w:rPr>
                  <w:rFonts w:ascii="Times New Roman" w:eastAsia="Times New Roman" w:hAnsi="Times New Roman" w:cs="Times New Roman"/>
                  <w:color w:val="000000" w:themeColor="text1"/>
                  <w:kern w:val="0"/>
                  <w:sz w:val="21"/>
                  <w:szCs w:val="21"/>
                  <w:u w:val="single"/>
                  <w:lang w:eastAsia="en-GB"/>
                  <w14:ligatures w14:val="none"/>
                </w:rPr>
                <w:t>src</w:t>
              </w:r>
            </w:hyperlink>
          </w:p>
        </w:tc>
        <w:tc>
          <w:tcPr>
            <w:tcW w:w="0" w:type="auto"/>
            <w:tcMar>
              <w:top w:w="0" w:type="dxa"/>
              <w:left w:w="15" w:type="dxa"/>
              <w:bottom w:w="0" w:type="dxa"/>
              <w:right w:w="0" w:type="dxa"/>
            </w:tcMar>
            <w:vAlign w:val="center"/>
            <w:hideMark/>
          </w:tcPr>
          <w:p w14:paraId="1A49056A"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35"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7E61724B"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week</w:t>
            </w:r>
          </w:p>
        </w:tc>
      </w:tr>
      <w:tr w:rsidR="00B42577" w:rsidRPr="00B42577" w14:paraId="06558D45" w14:textId="77777777" w:rsidTr="00B42577">
        <w:trPr>
          <w:trHeight w:val="600"/>
          <w:tblCellSpacing w:w="15" w:type="dxa"/>
        </w:trPr>
        <w:tc>
          <w:tcPr>
            <w:tcW w:w="0" w:type="auto"/>
            <w:tcMar>
              <w:top w:w="0" w:type="dxa"/>
              <w:left w:w="15" w:type="dxa"/>
              <w:bottom w:w="0" w:type="dxa"/>
              <w:right w:w="0" w:type="dxa"/>
            </w:tcMar>
            <w:vAlign w:val="center"/>
            <w:hideMark/>
          </w:tcPr>
          <w:p w14:paraId="46E2EA4C"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36" w:tooltip=".gitignore" w:history="1">
              <w:r w:rsidRPr="00B42577">
                <w:rPr>
                  <w:rFonts w:ascii="Times New Roman" w:eastAsia="Times New Roman" w:hAnsi="Times New Roman" w:cs="Times New Roman"/>
                  <w:color w:val="000000" w:themeColor="text1"/>
                  <w:kern w:val="0"/>
                  <w:sz w:val="21"/>
                  <w:szCs w:val="21"/>
                  <w:u w:val="single"/>
                  <w:lang w:eastAsia="en-GB"/>
                  <w14:ligatures w14:val="none"/>
                </w:rPr>
                <w:t>.gitignore</w:t>
              </w:r>
            </w:hyperlink>
          </w:p>
        </w:tc>
        <w:tc>
          <w:tcPr>
            <w:tcW w:w="0" w:type="auto"/>
            <w:tcMar>
              <w:top w:w="0" w:type="dxa"/>
              <w:left w:w="15" w:type="dxa"/>
              <w:bottom w:w="0" w:type="dxa"/>
              <w:right w:w="0" w:type="dxa"/>
            </w:tcMar>
            <w:vAlign w:val="center"/>
            <w:hideMark/>
          </w:tcPr>
          <w:p w14:paraId="0A434D17"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37" w:tooltip="Add TransE ImplementatioN" w:history="1">
              <w:r w:rsidRPr="00B42577">
                <w:rPr>
                  <w:rFonts w:ascii="Times New Roman" w:eastAsia="Times New Roman" w:hAnsi="Times New Roman" w:cs="Times New Roman"/>
                  <w:color w:val="000000" w:themeColor="text1"/>
                  <w:kern w:val="0"/>
                  <w:sz w:val="21"/>
                  <w:szCs w:val="21"/>
                  <w:u w:val="single"/>
                  <w:lang w:eastAsia="en-GB"/>
                  <w14:ligatures w14:val="none"/>
                </w:rPr>
                <w:t>Add TransE ImplementatioN</w:t>
              </w:r>
            </w:hyperlink>
          </w:p>
        </w:tc>
        <w:tc>
          <w:tcPr>
            <w:tcW w:w="0" w:type="auto"/>
            <w:tcMar>
              <w:top w:w="0" w:type="dxa"/>
              <w:left w:w="15" w:type="dxa"/>
              <w:bottom w:w="0" w:type="dxa"/>
              <w:right w:w="0" w:type="dxa"/>
            </w:tcMar>
            <w:vAlign w:val="center"/>
            <w:hideMark/>
          </w:tcPr>
          <w:p w14:paraId="52F118E9"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2 weeks ago</w:t>
            </w:r>
          </w:p>
        </w:tc>
      </w:tr>
      <w:tr w:rsidR="00B42577" w:rsidRPr="00B42577" w14:paraId="6B714696" w14:textId="77777777" w:rsidTr="00B42577">
        <w:trPr>
          <w:trHeight w:val="600"/>
          <w:tblCellSpacing w:w="15" w:type="dxa"/>
        </w:trPr>
        <w:tc>
          <w:tcPr>
            <w:tcW w:w="0" w:type="auto"/>
            <w:tcMar>
              <w:top w:w="0" w:type="dxa"/>
              <w:left w:w="15" w:type="dxa"/>
              <w:bottom w:w="0" w:type="dxa"/>
              <w:right w:w="0" w:type="dxa"/>
            </w:tcMar>
            <w:vAlign w:val="center"/>
            <w:hideMark/>
          </w:tcPr>
          <w:p w14:paraId="1B1955C1"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38" w:tooltip="Dockerfile" w:history="1">
              <w:r w:rsidRPr="00B42577">
                <w:rPr>
                  <w:rFonts w:ascii="Times New Roman" w:eastAsia="Times New Roman" w:hAnsi="Times New Roman" w:cs="Times New Roman"/>
                  <w:color w:val="000000" w:themeColor="text1"/>
                  <w:kern w:val="0"/>
                  <w:sz w:val="21"/>
                  <w:szCs w:val="21"/>
                  <w:u w:val="single"/>
                  <w:lang w:eastAsia="en-GB"/>
                  <w14:ligatures w14:val="none"/>
                </w:rPr>
                <w:t>Dockerfile</w:t>
              </w:r>
            </w:hyperlink>
          </w:p>
        </w:tc>
        <w:tc>
          <w:tcPr>
            <w:tcW w:w="0" w:type="auto"/>
            <w:tcMar>
              <w:top w:w="0" w:type="dxa"/>
              <w:left w:w="15" w:type="dxa"/>
              <w:bottom w:w="0" w:type="dxa"/>
              <w:right w:w="0" w:type="dxa"/>
            </w:tcMar>
            <w:vAlign w:val="center"/>
            <w:hideMark/>
          </w:tcPr>
          <w:p w14:paraId="35FB7DBE"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39"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0C13B772"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2 weeks ago</w:t>
            </w:r>
          </w:p>
        </w:tc>
      </w:tr>
      <w:tr w:rsidR="00B42577" w:rsidRPr="00B42577" w14:paraId="273EA112" w14:textId="77777777" w:rsidTr="00B42577">
        <w:trPr>
          <w:trHeight w:val="600"/>
          <w:tblCellSpacing w:w="15" w:type="dxa"/>
        </w:trPr>
        <w:tc>
          <w:tcPr>
            <w:tcW w:w="0" w:type="auto"/>
            <w:tcMar>
              <w:top w:w="0" w:type="dxa"/>
              <w:left w:w="15" w:type="dxa"/>
              <w:bottom w:w="0" w:type="dxa"/>
              <w:right w:w="0" w:type="dxa"/>
            </w:tcMar>
            <w:vAlign w:val="center"/>
            <w:hideMark/>
          </w:tcPr>
          <w:p w14:paraId="73ADCED7"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40" w:tooltip="Helper.md" w:history="1">
              <w:r w:rsidRPr="00B42577">
                <w:rPr>
                  <w:rFonts w:ascii="Times New Roman" w:eastAsia="Times New Roman" w:hAnsi="Times New Roman" w:cs="Times New Roman"/>
                  <w:color w:val="000000" w:themeColor="text1"/>
                  <w:kern w:val="0"/>
                  <w:sz w:val="21"/>
                  <w:szCs w:val="21"/>
                  <w:u w:val="single"/>
                  <w:lang w:eastAsia="en-GB"/>
                  <w14:ligatures w14:val="none"/>
                </w:rPr>
                <w:t>Helper.md</w:t>
              </w:r>
            </w:hyperlink>
          </w:p>
        </w:tc>
        <w:tc>
          <w:tcPr>
            <w:tcW w:w="0" w:type="auto"/>
            <w:tcMar>
              <w:top w:w="0" w:type="dxa"/>
              <w:left w:w="15" w:type="dxa"/>
              <w:bottom w:w="0" w:type="dxa"/>
              <w:right w:w="0" w:type="dxa"/>
            </w:tcMar>
            <w:vAlign w:val="center"/>
            <w:hideMark/>
          </w:tcPr>
          <w:p w14:paraId="6DE512F3"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41"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0814F66E"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week</w:t>
            </w:r>
          </w:p>
        </w:tc>
      </w:tr>
      <w:tr w:rsidR="00B42577" w:rsidRPr="00B42577" w14:paraId="03EA41D1" w14:textId="77777777" w:rsidTr="00B42577">
        <w:trPr>
          <w:trHeight w:val="600"/>
          <w:tblCellSpacing w:w="15" w:type="dxa"/>
        </w:trPr>
        <w:tc>
          <w:tcPr>
            <w:tcW w:w="0" w:type="auto"/>
            <w:tcMar>
              <w:top w:w="0" w:type="dxa"/>
              <w:left w:w="15" w:type="dxa"/>
              <w:bottom w:w="0" w:type="dxa"/>
              <w:right w:w="0" w:type="dxa"/>
            </w:tcMar>
            <w:vAlign w:val="center"/>
            <w:hideMark/>
          </w:tcPr>
          <w:p w14:paraId="28B5F17A"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42" w:tooltip="README.md" w:history="1">
              <w:r w:rsidRPr="00B42577">
                <w:rPr>
                  <w:rFonts w:ascii="Times New Roman" w:eastAsia="Times New Roman" w:hAnsi="Times New Roman" w:cs="Times New Roman"/>
                  <w:color w:val="000000" w:themeColor="text1"/>
                  <w:kern w:val="0"/>
                  <w:sz w:val="21"/>
                  <w:szCs w:val="21"/>
                  <w:u w:val="single"/>
                  <w:lang w:eastAsia="en-GB"/>
                  <w14:ligatures w14:val="none"/>
                </w:rPr>
                <w:t>README.md</w:t>
              </w:r>
            </w:hyperlink>
          </w:p>
        </w:tc>
        <w:tc>
          <w:tcPr>
            <w:tcW w:w="0" w:type="auto"/>
            <w:tcMar>
              <w:top w:w="0" w:type="dxa"/>
              <w:left w:w="15" w:type="dxa"/>
              <w:bottom w:w="0" w:type="dxa"/>
              <w:right w:w="0" w:type="dxa"/>
            </w:tcMar>
            <w:vAlign w:val="center"/>
            <w:hideMark/>
          </w:tcPr>
          <w:p w14:paraId="66FDA92A"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43"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2C4F93EA"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9 hours ago</w:t>
            </w:r>
          </w:p>
        </w:tc>
      </w:tr>
      <w:tr w:rsidR="00B42577" w:rsidRPr="00B42577" w14:paraId="0EBB66E5" w14:textId="77777777" w:rsidTr="00B42577">
        <w:trPr>
          <w:trHeight w:val="600"/>
          <w:tblCellSpacing w:w="15" w:type="dxa"/>
        </w:trPr>
        <w:tc>
          <w:tcPr>
            <w:tcW w:w="0" w:type="auto"/>
            <w:tcMar>
              <w:top w:w="0" w:type="dxa"/>
              <w:left w:w="15" w:type="dxa"/>
              <w:bottom w:w="0" w:type="dxa"/>
              <w:right w:w="0" w:type="dxa"/>
            </w:tcMar>
            <w:vAlign w:val="center"/>
            <w:hideMark/>
          </w:tcPr>
          <w:p w14:paraId="4CEB9F2E"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44" w:tooltip="credentials.py" w:history="1">
              <w:r w:rsidRPr="00B42577">
                <w:rPr>
                  <w:rFonts w:ascii="Times New Roman" w:eastAsia="Times New Roman" w:hAnsi="Times New Roman" w:cs="Times New Roman"/>
                  <w:color w:val="000000" w:themeColor="text1"/>
                  <w:kern w:val="0"/>
                  <w:sz w:val="21"/>
                  <w:szCs w:val="21"/>
                  <w:u w:val="single"/>
                  <w:lang w:eastAsia="en-GB"/>
                  <w14:ligatures w14:val="none"/>
                </w:rPr>
                <w:t>credentials.py</w:t>
              </w:r>
            </w:hyperlink>
          </w:p>
        </w:tc>
        <w:tc>
          <w:tcPr>
            <w:tcW w:w="0" w:type="auto"/>
            <w:tcMar>
              <w:top w:w="0" w:type="dxa"/>
              <w:left w:w="15" w:type="dxa"/>
              <w:bottom w:w="0" w:type="dxa"/>
              <w:right w:w="0" w:type="dxa"/>
            </w:tcMar>
            <w:vAlign w:val="center"/>
            <w:hideMark/>
          </w:tcPr>
          <w:p w14:paraId="064680A8"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45"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59C25172"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month</w:t>
            </w:r>
          </w:p>
        </w:tc>
      </w:tr>
      <w:tr w:rsidR="00B42577" w:rsidRPr="00B42577" w14:paraId="77403D29" w14:textId="77777777" w:rsidTr="00B42577">
        <w:trPr>
          <w:trHeight w:val="600"/>
          <w:tblCellSpacing w:w="15" w:type="dxa"/>
        </w:trPr>
        <w:tc>
          <w:tcPr>
            <w:tcW w:w="0" w:type="auto"/>
            <w:tcMar>
              <w:top w:w="0" w:type="dxa"/>
              <w:left w:w="15" w:type="dxa"/>
              <w:bottom w:w="0" w:type="dxa"/>
              <w:right w:w="0" w:type="dxa"/>
            </w:tcMar>
            <w:vAlign w:val="center"/>
            <w:hideMark/>
          </w:tcPr>
          <w:p w14:paraId="466728EC"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46" w:tooltip="docker-compose.yml" w:history="1">
              <w:r w:rsidRPr="00B42577">
                <w:rPr>
                  <w:rFonts w:ascii="Times New Roman" w:eastAsia="Times New Roman" w:hAnsi="Times New Roman" w:cs="Times New Roman"/>
                  <w:color w:val="000000" w:themeColor="text1"/>
                  <w:kern w:val="0"/>
                  <w:sz w:val="21"/>
                  <w:szCs w:val="21"/>
                  <w:u w:val="single"/>
                  <w:lang w:eastAsia="en-GB"/>
                  <w14:ligatures w14:val="none"/>
                </w:rPr>
                <w:t>docker-compose.yml</w:t>
              </w:r>
            </w:hyperlink>
          </w:p>
        </w:tc>
        <w:tc>
          <w:tcPr>
            <w:tcW w:w="0" w:type="auto"/>
            <w:tcMar>
              <w:top w:w="0" w:type="dxa"/>
              <w:left w:w="15" w:type="dxa"/>
              <w:bottom w:w="0" w:type="dxa"/>
              <w:right w:w="0" w:type="dxa"/>
            </w:tcMar>
            <w:vAlign w:val="center"/>
            <w:hideMark/>
          </w:tcPr>
          <w:p w14:paraId="7E99B561"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47"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69D04DA9"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month</w:t>
            </w:r>
          </w:p>
        </w:tc>
      </w:tr>
      <w:tr w:rsidR="00B42577" w:rsidRPr="00B42577" w14:paraId="3CD9F877" w14:textId="77777777" w:rsidTr="00B42577">
        <w:trPr>
          <w:trHeight w:val="600"/>
          <w:tblCellSpacing w:w="15" w:type="dxa"/>
        </w:trPr>
        <w:tc>
          <w:tcPr>
            <w:tcW w:w="0" w:type="auto"/>
            <w:tcMar>
              <w:top w:w="0" w:type="dxa"/>
              <w:left w:w="15" w:type="dxa"/>
              <w:bottom w:w="0" w:type="dxa"/>
              <w:right w:w="0" w:type="dxa"/>
            </w:tcMar>
            <w:vAlign w:val="center"/>
            <w:hideMark/>
          </w:tcPr>
          <w:p w14:paraId="767735E4"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48" w:tooltip="makefile" w:history="1">
              <w:r w:rsidRPr="00B42577">
                <w:rPr>
                  <w:rFonts w:ascii="Times New Roman" w:eastAsia="Times New Roman" w:hAnsi="Times New Roman" w:cs="Times New Roman"/>
                  <w:color w:val="000000" w:themeColor="text1"/>
                  <w:kern w:val="0"/>
                  <w:sz w:val="21"/>
                  <w:szCs w:val="21"/>
                  <w:u w:val="single"/>
                  <w:lang w:eastAsia="en-GB"/>
                  <w14:ligatures w14:val="none"/>
                </w:rPr>
                <w:t>makefile</w:t>
              </w:r>
            </w:hyperlink>
          </w:p>
        </w:tc>
        <w:tc>
          <w:tcPr>
            <w:tcW w:w="0" w:type="auto"/>
            <w:tcMar>
              <w:top w:w="0" w:type="dxa"/>
              <w:left w:w="15" w:type="dxa"/>
              <w:bottom w:w="0" w:type="dxa"/>
              <w:right w:w="0" w:type="dxa"/>
            </w:tcMar>
            <w:vAlign w:val="center"/>
            <w:hideMark/>
          </w:tcPr>
          <w:p w14:paraId="565B7086"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49"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0CF8B8E6"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month</w:t>
            </w:r>
          </w:p>
        </w:tc>
      </w:tr>
      <w:tr w:rsidR="00B42577" w:rsidRPr="00B42577" w14:paraId="03F26134" w14:textId="77777777" w:rsidTr="00B42577">
        <w:trPr>
          <w:trHeight w:val="600"/>
          <w:tblCellSpacing w:w="15" w:type="dxa"/>
        </w:trPr>
        <w:tc>
          <w:tcPr>
            <w:tcW w:w="0" w:type="auto"/>
            <w:tcMar>
              <w:top w:w="0" w:type="dxa"/>
              <w:left w:w="15" w:type="dxa"/>
              <w:bottom w:w="0" w:type="dxa"/>
              <w:right w:w="0" w:type="dxa"/>
            </w:tcMar>
            <w:vAlign w:val="center"/>
            <w:hideMark/>
          </w:tcPr>
          <w:p w14:paraId="111DCDD1"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50" w:tooltip="my.TEX" w:history="1">
              <w:r w:rsidRPr="00B42577">
                <w:rPr>
                  <w:rFonts w:ascii="Times New Roman" w:eastAsia="Times New Roman" w:hAnsi="Times New Roman" w:cs="Times New Roman"/>
                  <w:color w:val="000000" w:themeColor="text1"/>
                  <w:kern w:val="0"/>
                  <w:sz w:val="21"/>
                  <w:szCs w:val="21"/>
                  <w:u w:val="single"/>
                  <w:lang w:eastAsia="en-GB"/>
                  <w14:ligatures w14:val="none"/>
                </w:rPr>
                <w:t>my.TEX</w:t>
              </w:r>
            </w:hyperlink>
          </w:p>
        </w:tc>
        <w:tc>
          <w:tcPr>
            <w:tcW w:w="0" w:type="auto"/>
            <w:tcMar>
              <w:top w:w="0" w:type="dxa"/>
              <w:left w:w="15" w:type="dxa"/>
              <w:bottom w:w="0" w:type="dxa"/>
              <w:right w:w="0" w:type="dxa"/>
            </w:tcMar>
            <w:vAlign w:val="center"/>
            <w:hideMark/>
          </w:tcPr>
          <w:p w14:paraId="3F6D8392"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51"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675D5E2A"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9 hours ago</w:t>
            </w:r>
          </w:p>
        </w:tc>
      </w:tr>
      <w:tr w:rsidR="00B42577" w:rsidRPr="00B42577" w14:paraId="4052DAF6" w14:textId="77777777" w:rsidTr="00B42577">
        <w:trPr>
          <w:trHeight w:val="600"/>
          <w:tblCellSpacing w:w="15" w:type="dxa"/>
        </w:trPr>
        <w:tc>
          <w:tcPr>
            <w:tcW w:w="0" w:type="auto"/>
            <w:tcMar>
              <w:top w:w="0" w:type="dxa"/>
              <w:left w:w="15" w:type="dxa"/>
              <w:bottom w:w="0" w:type="dxa"/>
              <w:right w:w="0" w:type="dxa"/>
            </w:tcMar>
            <w:vAlign w:val="center"/>
            <w:hideMark/>
          </w:tcPr>
          <w:p w14:paraId="0487C99B"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52" w:tooltip="output.pdf" w:history="1">
              <w:r w:rsidRPr="00B42577">
                <w:rPr>
                  <w:rFonts w:ascii="Times New Roman" w:eastAsia="Times New Roman" w:hAnsi="Times New Roman" w:cs="Times New Roman"/>
                  <w:color w:val="000000" w:themeColor="text1"/>
                  <w:kern w:val="0"/>
                  <w:sz w:val="21"/>
                  <w:szCs w:val="21"/>
                  <w:u w:val="single"/>
                  <w:lang w:eastAsia="en-GB"/>
                  <w14:ligatures w14:val="none"/>
                </w:rPr>
                <w:t>output.pdf</w:t>
              </w:r>
            </w:hyperlink>
          </w:p>
        </w:tc>
        <w:tc>
          <w:tcPr>
            <w:tcW w:w="0" w:type="auto"/>
            <w:tcMar>
              <w:top w:w="0" w:type="dxa"/>
              <w:left w:w="15" w:type="dxa"/>
              <w:bottom w:w="0" w:type="dxa"/>
              <w:right w:w="0" w:type="dxa"/>
            </w:tcMar>
            <w:vAlign w:val="center"/>
            <w:hideMark/>
          </w:tcPr>
          <w:p w14:paraId="684DFE3F"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53"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131FA6E8"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week</w:t>
            </w:r>
          </w:p>
        </w:tc>
      </w:tr>
      <w:tr w:rsidR="00B42577" w:rsidRPr="00B42577" w14:paraId="0E86E582" w14:textId="77777777" w:rsidTr="00B42577">
        <w:trPr>
          <w:trHeight w:val="600"/>
          <w:tblCellSpacing w:w="15" w:type="dxa"/>
        </w:trPr>
        <w:tc>
          <w:tcPr>
            <w:tcW w:w="0" w:type="auto"/>
            <w:tcMar>
              <w:top w:w="0" w:type="dxa"/>
              <w:left w:w="15" w:type="dxa"/>
              <w:bottom w:w="0" w:type="dxa"/>
              <w:right w:w="0" w:type="dxa"/>
            </w:tcMar>
            <w:vAlign w:val="center"/>
            <w:hideMark/>
          </w:tcPr>
          <w:p w14:paraId="45A6F08D"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54" w:tooltip="output.tex" w:history="1">
              <w:r w:rsidRPr="00B42577">
                <w:rPr>
                  <w:rFonts w:ascii="Times New Roman" w:eastAsia="Times New Roman" w:hAnsi="Times New Roman" w:cs="Times New Roman"/>
                  <w:color w:val="000000" w:themeColor="text1"/>
                  <w:kern w:val="0"/>
                  <w:sz w:val="21"/>
                  <w:szCs w:val="21"/>
                  <w:u w:val="single"/>
                  <w:lang w:eastAsia="en-GB"/>
                  <w14:ligatures w14:val="none"/>
                </w:rPr>
                <w:t>output.tex</w:t>
              </w:r>
            </w:hyperlink>
          </w:p>
        </w:tc>
        <w:tc>
          <w:tcPr>
            <w:tcW w:w="0" w:type="auto"/>
            <w:tcMar>
              <w:top w:w="0" w:type="dxa"/>
              <w:left w:w="15" w:type="dxa"/>
              <w:bottom w:w="0" w:type="dxa"/>
              <w:right w:w="0" w:type="dxa"/>
            </w:tcMar>
            <w:vAlign w:val="center"/>
            <w:hideMark/>
          </w:tcPr>
          <w:p w14:paraId="30671B41"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55"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7E8D51C5"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9 hours ago</w:t>
            </w:r>
          </w:p>
        </w:tc>
      </w:tr>
      <w:tr w:rsidR="00B42577" w:rsidRPr="00B42577" w14:paraId="6618DC37" w14:textId="77777777" w:rsidTr="00B42577">
        <w:trPr>
          <w:trHeight w:val="600"/>
          <w:tblCellSpacing w:w="15" w:type="dxa"/>
        </w:trPr>
        <w:tc>
          <w:tcPr>
            <w:tcW w:w="0" w:type="auto"/>
            <w:tcMar>
              <w:top w:w="0" w:type="dxa"/>
              <w:left w:w="15" w:type="dxa"/>
              <w:bottom w:w="0" w:type="dxa"/>
              <w:right w:w="0" w:type="dxa"/>
            </w:tcMar>
            <w:vAlign w:val="center"/>
            <w:hideMark/>
          </w:tcPr>
          <w:p w14:paraId="681F7820"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56" w:tooltip="poetry.lock" w:history="1">
              <w:r w:rsidRPr="00B42577">
                <w:rPr>
                  <w:rFonts w:ascii="Times New Roman" w:eastAsia="Times New Roman" w:hAnsi="Times New Roman" w:cs="Times New Roman"/>
                  <w:color w:val="000000" w:themeColor="text1"/>
                  <w:kern w:val="0"/>
                  <w:sz w:val="21"/>
                  <w:szCs w:val="21"/>
                  <w:u w:val="single"/>
                  <w:lang w:eastAsia="en-GB"/>
                  <w14:ligatures w14:val="none"/>
                </w:rPr>
                <w:t>poetry.lock</w:t>
              </w:r>
            </w:hyperlink>
          </w:p>
        </w:tc>
        <w:tc>
          <w:tcPr>
            <w:tcW w:w="0" w:type="auto"/>
            <w:tcMar>
              <w:top w:w="0" w:type="dxa"/>
              <w:left w:w="15" w:type="dxa"/>
              <w:bottom w:w="0" w:type="dxa"/>
              <w:right w:w="0" w:type="dxa"/>
            </w:tcMar>
            <w:vAlign w:val="center"/>
            <w:hideMark/>
          </w:tcPr>
          <w:p w14:paraId="1A5063E8"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57"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19156D90"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month</w:t>
            </w:r>
          </w:p>
        </w:tc>
      </w:tr>
      <w:tr w:rsidR="00B42577" w:rsidRPr="00B42577" w14:paraId="5701C81A" w14:textId="77777777" w:rsidTr="00B42577">
        <w:trPr>
          <w:trHeight w:val="600"/>
          <w:tblCellSpacing w:w="15" w:type="dxa"/>
        </w:trPr>
        <w:tc>
          <w:tcPr>
            <w:tcW w:w="0" w:type="auto"/>
            <w:tcMar>
              <w:top w:w="0" w:type="dxa"/>
              <w:left w:w="15" w:type="dxa"/>
              <w:bottom w:w="0" w:type="dxa"/>
              <w:right w:w="0" w:type="dxa"/>
            </w:tcMar>
            <w:vAlign w:val="center"/>
            <w:hideMark/>
          </w:tcPr>
          <w:p w14:paraId="62C51EF1"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58" w:tooltip="pyproject.toml" w:history="1">
              <w:r w:rsidRPr="00B42577">
                <w:rPr>
                  <w:rFonts w:ascii="Times New Roman" w:eastAsia="Times New Roman" w:hAnsi="Times New Roman" w:cs="Times New Roman"/>
                  <w:color w:val="000000" w:themeColor="text1"/>
                  <w:kern w:val="0"/>
                  <w:sz w:val="21"/>
                  <w:szCs w:val="21"/>
                  <w:u w:val="single"/>
                  <w:lang w:eastAsia="en-GB"/>
                  <w14:ligatures w14:val="none"/>
                </w:rPr>
                <w:t>pyproject.toml</w:t>
              </w:r>
            </w:hyperlink>
          </w:p>
        </w:tc>
        <w:tc>
          <w:tcPr>
            <w:tcW w:w="0" w:type="auto"/>
            <w:tcMar>
              <w:top w:w="0" w:type="dxa"/>
              <w:left w:w="15" w:type="dxa"/>
              <w:bottom w:w="0" w:type="dxa"/>
              <w:right w:w="0" w:type="dxa"/>
            </w:tcMar>
            <w:vAlign w:val="center"/>
            <w:hideMark/>
          </w:tcPr>
          <w:p w14:paraId="3F40F225"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59"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3996532D"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last month</w:t>
            </w:r>
          </w:p>
        </w:tc>
      </w:tr>
      <w:tr w:rsidR="00B42577" w:rsidRPr="00B42577" w14:paraId="6F71D1CB" w14:textId="77777777" w:rsidTr="00B42577">
        <w:trPr>
          <w:trHeight w:val="600"/>
          <w:tblCellSpacing w:w="15" w:type="dxa"/>
        </w:trPr>
        <w:tc>
          <w:tcPr>
            <w:tcW w:w="0" w:type="auto"/>
            <w:tcMar>
              <w:top w:w="0" w:type="dxa"/>
              <w:left w:w="15" w:type="dxa"/>
              <w:bottom w:w="0" w:type="dxa"/>
              <w:right w:w="0" w:type="dxa"/>
            </w:tcMar>
            <w:vAlign w:val="center"/>
            <w:hideMark/>
          </w:tcPr>
          <w:p w14:paraId="7A6676B7" w14:textId="77777777" w:rsidR="00B42577" w:rsidRPr="00B42577" w:rsidRDefault="00B42577" w:rsidP="00B42577">
            <w:pPr>
              <w:textAlignment w:val="top"/>
              <w:rPr>
                <w:rFonts w:ascii="Times New Roman" w:eastAsia="Times New Roman" w:hAnsi="Times New Roman" w:cs="Times New Roman"/>
                <w:color w:val="000000" w:themeColor="text1"/>
                <w:kern w:val="0"/>
                <w:sz w:val="21"/>
                <w:szCs w:val="21"/>
                <w:lang w:eastAsia="en-GB"/>
                <w14:ligatures w14:val="none"/>
              </w:rPr>
            </w:pPr>
            <w:hyperlink r:id="rId60" w:tooltip="tach.toml" w:history="1">
              <w:r w:rsidRPr="00B42577">
                <w:rPr>
                  <w:rFonts w:ascii="Times New Roman" w:eastAsia="Times New Roman" w:hAnsi="Times New Roman" w:cs="Times New Roman"/>
                  <w:color w:val="000000" w:themeColor="text1"/>
                  <w:kern w:val="0"/>
                  <w:sz w:val="21"/>
                  <w:szCs w:val="21"/>
                  <w:u w:val="single"/>
                  <w:lang w:eastAsia="en-GB"/>
                  <w14:ligatures w14:val="none"/>
                </w:rPr>
                <w:t>tach.toml</w:t>
              </w:r>
            </w:hyperlink>
          </w:p>
        </w:tc>
        <w:tc>
          <w:tcPr>
            <w:tcW w:w="0" w:type="auto"/>
            <w:tcMar>
              <w:top w:w="0" w:type="dxa"/>
              <w:left w:w="15" w:type="dxa"/>
              <w:bottom w:w="0" w:type="dxa"/>
              <w:right w:w="0" w:type="dxa"/>
            </w:tcMar>
            <w:vAlign w:val="center"/>
            <w:hideMark/>
          </w:tcPr>
          <w:p w14:paraId="47E5528D" w14:textId="77777777" w:rsidR="00B42577" w:rsidRPr="00B42577" w:rsidRDefault="00B42577" w:rsidP="00B42577">
            <w:pPr>
              <w:rPr>
                <w:rFonts w:ascii="Times New Roman" w:eastAsia="Times New Roman" w:hAnsi="Times New Roman" w:cs="Times New Roman"/>
                <w:color w:val="000000" w:themeColor="text1"/>
                <w:kern w:val="0"/>
                <w:sz w:val="21"/>
                <w:szCs w:val="21"/>
                <w:lang w:eastAsia="en-GB"/>
                <w14:ligatures w14:val="none"/>
              </w:rPr>
            </w:pPr>
            <w:hyperlink r:id="rId61" w:tooltip="up" w:history="1">
              <w:r w:rsidRPr="00B42577">
                <w:rPr>
                  <w:rFonts w:ascii="Times New Roman" w:eastAsia="Times New Roman" w:hAnsi="Times New Roman" w:cs="Times New Roman"/>
                  <w:color w:val="000000" w:themeColor="text1"/>
                  <w:kern w:val="0"/>
                  <w:sz w:val="21"/>
                  <w:szCs w:val="21"/>
                  <w:u w:val="single"/>
                  <w:lang w:eastAsia="en-GB"/>
                  <w14:ligatures w14:val="none"/>
                </w:rPr>
                <w:t>up</w:t>
              </w:r>
            </w:hyperlink>
          </w:p>
        </w:tc>
        <w:tc>
          <w:tcPr>
            <w:tcW w:w="0" w:type="auto"/>
            <w:tcMar>
              <w:top w:w="0" w:type="dxa"/>
              <w:left w:w="15" w:type="dxa"/>
              <w:bottom w:w="0" w:type="dxa"/>
              <w:right w:w="0" w:type="dxa"/>
            </w:tcMar>
            <w:vAlign w:val="center"/>
            <w:hideMark/>
          </w:tcPr>
          <w:p w14:paraId="439CBFAB" w14:textId="77777777" w:rsidR="00B42577" w:rsidRPr="00B42577" w:rsidRDefault="00B42577" w:rsidP="00B42577">
            <w:pPr>
              <w:jc w:val="right"/>
              <w:rPr>
                <w:rFonts w:ascii="Times New Roman" w:eastAsia="Times New Roman" w:hAnsi="Times New Roman" w:cs="Times New Roman"/>
                <w:color w:val="000000" w:themeColor="text1"/>
                <w:kern w:val="0"/>
                <w:sz w:val="21"/>
                <w:szCs w:val="21"/>
                <w:lang w:eastAsia="en-GB"/>
                <w14:ligatures w14:val="none"/>
              </w:rPr>
            </w:pPr>
            <w:r w:rsidRPr="00B42577">
              <w:rPr>
                <w:rFonts w:ascii="Times New Roman" w:eastAsia="Times New Roman" w:hAnsi="Times New Roman" w:cs="Times New Roman"/>
                <w:color w:val="000000" w:themeColor="text1"/>
                <w:kern w:val="0"/>
                <w:sz w:val="21"/>
                <w:szCs w:val="21"/>
                <w:lang w:eastAsia="en-GB"/>
                <w14:ligatures w14:val="none"/>
              </w:rPr>
              <w:t>2 weeks ago</w:t>
            </w:r>
          </w:p>
        </w:tc>
      </w:tr>
    </w:tbl>
    <w:p w14:paraId="7C8A4E4E" w14:textId="77777777" w:rsidR="00B42577" w:rsidRPr="00B42577" w:rsidRDefault="00B42577" w:rsidP="00B42577">
      <w:pPr>
        <w:ind w:left="-15" w:right="-15"/>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Repository files navigation</w:t>
      </w:r>
    </w:p>
    <w:p w14:paraId="60EB0663" w14:textId="77777777" w:rsidR="00B42577" w:rsidRPr="00B42577" w:rsidRDefault="00B42577" w:rsidP="00B42577">
      <w:pPr>
        <w:numPr>
          <w:ilvl w:val="0"/>
          <w:numId w:val="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62" w:history="1">
        <w:r w:rsidRPr="00B42577">
          <w:rPr>
            <w:rFonts w:ascii="inherit" w:eastAsia="Times New Roman" w:hAnsi="inherit" w:cs="Segoe UI"/>
            <w:color w:val="000000" w:themeColor="text1"/>
            <w:kern w:val="0"/>
            <w:sz w:val="21"/>
            <w:szCs w:val="21"/>
            <w:u w:val="single"/>
            <w:bdr w:val="none" w:sz="0" w:space="0" w:color="auto" w:frame="1"/>
            <w:lang w:eastAsia="en-GB"/>
            <w14:ligatures w14:val="none"/>
          </w:rPr>
          <w:t>README</w:t>
        </w:r>
      </w:hyperlink>
    </w:p>
    <w:p w14:paraId="3360EE24" w14:textId="613B3BCE"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041041DC" wp14:editId="057E8183">
                <wp:extent cx="304800" cy="304800"/>
                <wp:effectExtent l="0" t="0" r="0" b="0"/>
                <wp:docPr id="727225338" name="Rectangle 9" descr="Cleaning_Graph">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A91A1" id="Rectangle 9" o:spid="_x0000_s1026" alt="Cleaning_Graph" href="https://github.com/dominik-pichler/Thot_Reviews/blob/main/drawings/graph_fully_con.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289C9D51"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lastRenderedPageBreak/>
        <w:t>1. Introduction</w:t>
      </w:r>
    </w:p>
    <w:p w14:paraId="1B4BF5C8"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1.1 Scenario</w:t>
      </w:r>
    </w:p>
    <w:p w14:paraId="4C20CCD4"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commentRangeStart w:id="0"/>
      <w:r w:rsidRPr="00B42577">
        <w:rPr>
          <w:rFonts w:ascii="Segoe UI" w:eastAsia="Times New Roman" w:hAnsi="Segoe UI" w:cs="Segoe UI"/>
          <w:color w:val="000000" w:themeColor="text1"/>
          <w:kern w:val="0"/>
          <w:sz w:val="21"/>
          <w:szCs w:val="21"/>
          <w:lang w:eastAsia="en-GB"/>
          <w14:ligatures w14:val="none"/>
        </w:rPr>
        <w:t xml:space="preserve">Short-Term Renting business (STR) is hard, but without the right monitoring tools for customer satisfaction, it is even harder (then it has to be). </w:t>
      </w:r>
      <w:commentRangeEnd w:id="0"/>
      <w:r>
        <w:rPr>
          <w:rStyle w:val="CommentReference"/>
        </w:rPr>
        <w:commentReference w:id="0"/>
      </w:r>
      <w:r w:rsidRPr="00B42577">
        <w:rPr>
          <w:rFonts w:ascii="Segoe UI" w:eastAsia="Times New Roman" w:hAnsi="Segoe UI" w:cs="Segoe UI"/>
          <w:color w:val="000000" w:themeColor="text1"/>
          <w:kern w:val="0"/>
          <w:sz w:val="21"/>
          <w:szCs w:val="21"/>
          <w:lang w:eastAsia="en-GB"/>
          <w14:ligatures w14:val="none"/>
        </w:rPr>
        <w:t>This Project utilizes modern Knowledge-Graph-based Approaches to assist hotels and STR-businesses in </w:t>
      </w:r>
      <w:r w:rsidRPr="00B42577">
        <w:rPr>
          <w:rFonts w:ascii="Segoe UI" w:eastAsia="Times New Roman" w:hAnsi="Segoe UI" w:cs="Segoe UI"/>
          <w:b/>
          <w:bCs/>
          <w:color w:val="000000" w:themeColor="text1"/>
          <w:kern w:val="0"/>
          <w:sz w:val="21"/>
          <w:szCs w:val="21"/>
          <w:lang w:eastAsia="en-GB"/>
          <w14:ligatures w14:val="none"/>
        </w:rPr>
        <w:t>identifying key issues</w:t>
      </w:r>
      <w:r w:rsidRPr="00B42577">
        <w:rPr>
          <w:rFonts w:ascii="Segoe UI" w:eastAsia="Times New Roman" w:hAnsi="Segoe UI" w:cs="Segoe UI"/>
          <w:color w:val="000000" w:themeColor="text1"/>
          <w:kern w:val="0"/>
          <w:sz w:val="21"/>
          <w:szCs w:val="21"/>
          <w:lang w:eastAsia="en-GB"/>
          <w14:ligatures w14:val="none"/>
        </w:rPr>
        <w:t> regarding their cleaning services and customer satisfactions. In particular, it aims to identify whether certain apartments or cleaning staff form clusters or sources of exceptionally good or bad customer experiences.</w:t>
      </w:r>
    </w:p>
    <w:p w14:paraId="215EAC52"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1.1.1 Proposed Analytics and Solutions</w:t>
      </w:r>
    </w:p>
    <w:p w14:paraId="48058E52"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For this reason, this project aims to provide a presentation layer (via a </w:t>
      </w:r>
      <w:r w:rsidRPr="00B42577">
        <w:rPr>
          <w:rFonts w:ascii="Courier New" w:eastAsia="Times New Roman" w:hAnsi="Courier New" w:cs="Courier New"/>
          <w:color w:val="000000" w:themeColor="text1"/>
          <w:kern w:val="0"/>
          <w:sz w:val="20"/>
          <w:szCs w:val="20"/>
          <w:lang w:eastAsia="en-GB"/>
          <w14:ligatures w14:val="none"/>
        </w:rPr>
        <w:t>streamlit</w:t>
      </w:r>
      <w:r w:rsidRPr="00B42577">
        <w:rPr>
          <w:rFonts w:ascii="Segoe UI" w:eastAsia="Times New Roman" w:hAnsi="Segoe UI" w:cs="Segoe UI"/>
          <w:color w:val="000000" w:themeColor="text1"/>
          <w:kern w:val="0"/>
          <w:sz w:val="21"/>
          <w:szCs w:val="21"/>
          <w:lang w:eastAsia="en-GB"/>
          <w14:ligatures w14:val="none"/>
        </w:rPr>
        <w:t> application) that displays the following information to the user:</w:t>
      </w:r>
    </w:p>
    <w:p w14:paraId="1831B30A" w14:textId="6888EDCA" w:rsidR="00B42577" w:rsidRPr="00B42577" w:rsidRDefault="00B42577" w:rsidP="00B42577">
      <w:pPr>
        <w:numPr>
          <w:ilvl w:val="0"/>
          <w:numId w:val="5"/>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 list of cleaning person</w:t>
      </w:r>
      <w:ins w:id="1" w:author="Dominik Pichler" w:date="2024-10-20T21:02:00Z">
        <w:r w:rsidRPr="00B42577">
          <w:rPr>
            <w:rFonts w:ascii="Segoe UI" w:eastAsia="Times New Roman" w:hAnsi="Segoe UI" w:cs="Segoe UI"/>
            <w:color w:val="000000" w:themeColor="text1"/>
            <w:kern w:val="0"/>
            <w:sz w:val="21"/>
            <w:szCs w:val="21"/>
            <w:lang w:val="en-US" w:eastAsia="en-GB"/>
            <w14:ligatures w14:val="none"/>
            <w:rPrChange w:id="2" w:author="Dominik Pichler" w:date="2024-10-20T21:02:00Z">
              <w:rPr>
                <w:rFonts w:ascii="Segoe UI" w:eastAsia="Times New Roman" w:hAnsi="Segoe UI" w:cs="Segoe UI"/>
                <w:color w:val="000000" w:themeColor="text1"/>
                <w:kern w:val="0"/>
                <w:sz w:val="21"/>
                <w:szCs w:val="21"/>
                <w:lang w:val="de-AT" w:eastAsia="en-GB"/>
                <w14:ligatures w14:val="none"/>
              </w:rPr>
            </w:rPrChange>
          </w:rPr>
          <w:t>ne</w:t>
        </w:r>
      </w:ins>
      <w:del w:id="3" w:author="Dominik Pichler" w:date="2024-10-20T21:02:00Z">
        <w:r w:rsidRPr="00B42577" w:rsidDel="00B42577">
          <w:rPr>
            <w:rFonts w:ascii="Segoe UI" w:eastAsia="Times New Roman" w:hAnsi="Segoe UI" w:cs="Segoe UI"/>
            <w:color w:val="000000" w:themeColor="text1"/>
            <w:kern w:val="0"/>
            <w:sz w:val="21"/>
            <w:szCs w:val="21"/>
            <w:lang w:eastAsia="en-GB"/>
            <w14:ligatures w14:val="none"/>
          </w:rPr>
          <w:delText>a</w:delText>
        </w:r>
      </w:del>
      <w:r w:rsidRPr="00B42577">
        <w:rPr>
          <w:rFonts w:ascii="Segoe UI" w:eastAsia="Times New Roman" w:hAnsi="Segoe UI" w:cs="Segoe UI"/>
          <w:color w:val="000000" w:themeColor="text1"/>
          <w:kern w:val="0"/>
          <w:sz w:val="21"/>
          <w:szCs w:val="21"/>
          <w:lang w:eastAsia="en-GB"/>
          <w14:ligatures w14:val="none"/>
        </w:rPr>
        <w:t>l that is linked to the best/worst customer experiences.</w:t>
      </w:r>
    </w:p>
    <w:p w14:paraId="45AE328A" w14:textId="77777777" w:rsidR="00B42577" w:rsidRPr="00B42577" w:rsidRDefault="00B42577" w:rsidP="00B42577">
      <w:pPr>
        <w:numPr>
          <w:ilvl w:val="0"/>
          <w:numId w:val="5"/>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 list of apartments that are linked to the best/worst customer experiences.</w:t>
      </w:r>
    </w:p>
    <w:p w14:paraId="46D5C2E8" w14:textId="4E30DA03" w:rsidR="00B42577" w:rsidRPr="00B42577" w:rsidRDefault="00B42577" w:rsidP="00B42577">
      <w:pPr>
        <w:numPr>
          <w:ilvl w:val="0"/>
          <w:numId w:val="5"/>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 xml:space="preserve">An analysis to identify if certain cleaning </w:t>
      </w:r>
      <w:del w:id="4" w:author="Dominik Pichler" w:date="2024-10-20T21:02:00Z">
        <w:r w:rsidRPr="00B42577" w:rsidDel="00B42577">
          <w:rPr>
            <w:rFonts w:ascii="Segoe UI" w:eastAsia="Times New Roman" w:hAnsi="Segoe UI" w:cs="Segoe UI"/>
            <w:color w:val="000000" w:themeColor="text1"/>
            <w:kern w:val="0"/>
            <w:sz w:val="21"/>
            <w:szCs w:val="21"/>
            <w:lang w:eastAsia="en-GB"/>
            <w14:ligatures w14:val="none"/>
          </w:rPr>
          <w:delText xml:space="preserve">people </w:delText>
        </w:r>
      </w:del>
      <w:ins w:id="5" w:author="Dominik Pichler" w:date="2024-10-20T21:02:00Z">
        <w:r w:rsidRPr="00B42577">
          <w:rPr>
            <w:rFonts w:ascii="Segoe UI" w:eastAsia="Times New Roman" w:hAnsi="Segoe UI" w:cs="Segoe UI"/>
            <w:color w:val="000000" w:themeColor="text1"/>
            <w:kern w:val="0"/>
            <w:sz w:val="21"/>
            <w:szCs w:val="21"/>
            <w:lang w:val="en-US" w:eastAsia="en-GB"/>
            <w14:ligatures w14:val="none"/>
            <w:rPrChange w:id="6" w:author="Dominik Pichler" w:date="2024-10-20T21:02:00Z">
              <w:rPr>
                <w:rFonts w:ascii="Segoe UI" w:eastAsia="Times New Roman" w:hAnsi="Segoe UI" w:cs="Segoe UI"/>
                <w:color w:val="000000" w:themeColor="text1"/>
                <w:kern w:val="0"/>
                <w:sz w:val="21"/>
                <w:szCs w:val="21"/>
                <w:lang w:val="de-AT" w:eastAsia="en-GB"/>
                <w14:ligatures w14:val="none"/>
              </w:rPr>
            </w:rPrChange>
          </w:rPr>
          <w:t>personnel</w:t>
        </w:r>
        <w:r w:rsidRPr="00B42577">
          <w:rPr>
            <w:rFonts w:ascii="Segoe UI" w:eastAsia="Times New Roman" w:hAnsi="Segoe UI" w:cs="Segoe UI"/>
            <w:color w:val="000000" w:themeColor="text1"/>
            <w:kern w:val="0"/>
            <w:sz w:val="21"/>
            <w:szCs w:val="21"/>
            <w:lang w:eastAsia="en-GB"/>
            <w14:ligatures w14:val="none"/>
          </w:rPr>
          <w:t xml:space="preserve"> </w:t>
        </w:r>
      </w:ins>
      <w:r w:rsidRPr="00B42577">
        <w:rPr>
          <w:rFonts w:ascii="Segoe UI" w:eastAsia="Times New Roman" w:hAnsi="Segoe UI" w:cs="Segoe UI"/>
          <w:color w:val="000000" w:themeColor="text1"/>
          <w:kern w:val="0"/>
          <w:sz w:val="21"/>
          <w:szCs w:val="21"/>
          <w:lang w:eastAsia="en-GB"/>
          <w14:ligatures w14:val="none"/>
        </w:rPr>
        <w:t>or appartements became a central node in a node of bad customer experiences or form a cluster utilizing utilizing </w:t>
      </w:r>
      <w:r w:rsidRPr="00B42577">
        <w:rPr>
          <w:rFonts w:ascii="Segoe UI" w:eastAsia="Times New Roman" w:hAnsi="Segoe UI" w:cs="Segoe UI"/>
          <w:i/>
          <w:iCs/>
          <w:color w:val="000000" w:themeColor="text1"/>
          <w:kern w:val="0"/>
          <w:sz w:val="21"/>
          <w:szCs w:val="21"/>
          <w:lang w:eastAsia="en-GB"/>
          <w14:ligatures w14:val="none"/>
        </w:rPr>
        <w:t>Deep Modularity Networks</w:t>
      </w:r>
      <w:r w:rsidRPr="00B42577">
        <w:rPr>
          <w:rFonts w:ascii="Segoe UI" w:eastAsia="Times New Roman" w:hAnsi="Segoe UI" w:cs="Segoe UI"/>
          <w:color w:val="000000" w:themeColor="text1"/>
          <w:kern w:val="0"/>
          <w:sz w:val="21"/>
          <w:szCs w:val="21"/>
          <w:lang w:eastAsia="en-GB"/>
          <w14:ligatures w14:val="none"/>
        </w:rPr>
        <w:t>.</w:t>
      </w:r>
    </w:p>
    <w:p w14:paraId="11A311E8" w14:textId="77777777" w:rsidR="00B42577" w:rsidRPr="00B42577" w:rsidRDefault="00B42577" w:rsidP="00B42577">
      <w:pPr>
        <w:numPr>
          <w:ilvl w:val="0"/>
          <w:numId w:val="5"/>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 list of cleaners that are assumed to have a high record of bad cleaning quality, which is determined through the use of a Graph Embedding-Technique (</w:t>
      </w:r>
      <w:r w:rsidRPr="00B42577">
        <w:rPr>
          <w:rFonts w:ascii="Segoe UI" w:eastAsia="Times New Roman" w:hAnsi="Segoe UI" w:cs="Segoe UI"/>
          <w:i/>
          <w:iCs/>
          <w:color w:val="000000" w:themeColor="text1"/>
          <w:kern w:val="0"/>
          <w:sz w:val="21"/>
          <w:szCs w:val="21"/>
          <w:lang w:eastAsia="en-GB"/>
          <w14:ligatures w14:val="none"/>
        </w:rPr>
        <w:t>TransE</w:t>
      </w:r>
      <w:r w:rsidRPr="00B42577">
        <w:rPr>
          <w:rFonts w:ascii="Segoe UI" w:eastAsia="Times New Roman" w:hAnsi="Segoe UI" w:cs="Segoe UI"/>
          <w:color w:val="000000" w:themeColor="text1"/>
          <w:kern w:val="0"/>
          <w:sz w:val="21"/>
          <w:szCs w:val="21"/>
          <w:lang w:eastAsia="en-GB"/>
          <w14:ligatures w14:val="none"/>
        </w:rPr>
        <w:t>) that learns whether a review indicates a bad cleaning quality.</w:t>
      </w:r>
    </w:p>
    <w:p w14:paraId="37F299AB"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Eventually, this insight could then be used to infer insights for improvements in cleaning protocols, appartements and eventually customer satisfaction.</w:t>
      </w:r>
    </w:p>
    <w:p w14:paraId="70FE0B49"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1.2 Background</w:t>
      </w:r>
    </w:p>
    <w:p w14:paraId="5D03EB60"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the hotel/STR business, a common SaaS Stack is the combination of </w:t>
      </w:r>
      <w:hyperlink r:id="rId68" w:history="1">
        <w:r w:rsidRPr="00B42577">
          <w:rPr>
            <w:rFonts w:ascii="Segoe UI" w:eastAsia="Times New Roman" w:hAnsi="Segoe UI" w:cs="Segoe UI"/>
            <w:color w:val="000000" w:themeColor="text1"/>
            <w:kern w:val="0"/>
            <w:sz w:val="21"/>
            <w:szCs w:val="21"/>
            <w:u w:val="single"/>
            <w:lang w:eastAsia="en-GB"/>
            <w14:ligatures w14:val="none"/>
          </w:rPr>
          <w:t>Kross Booking</w:t>
        </w:r>
      </w:hyperlink>
      <w:r w:rsidRPr="00B42577">
        <w:rPr>
          <w:rFonts w:ascii="Segoe UI" w:eastAsia="Times New Roman" w:hAnsi="Segoe UI" w:cs="Segoe UI"/>
          <w:color w:val="000000" w:themeColor="text1"/>
          <w:kern w:val="0"/>
          <w:sz w:val="21"/>
          <w:szCs w:val="21"/>
          <w:lang w:eastAsia="en-GB"/>
          <w14:ligatures w14:val="none"/>
        </w:rPr>
        <w:t> that provides PMS + Channel Manager + Booking Engine in one solution, in combination with </w:t>
      </w:r>
      <w:hyperlink r:id="rId69" w:history="1">
        <w:r w:rsidRPr="00B42577">
          <w:rPr>
            <w:rFonts w:ascii="Segoe UI" w:eastAsia="Times New Roman" w:hAnsi="Segoe UI" w:cs="Segoe UI"/>
            <w:color w:val="000000" w:themeColor="text1"/>
            <w:kern w:val="0"/>
            <w:sz w:val="21"/>
            <w:szCs w:val="21"/>
            <w:u w:val="single"/>
            <w:lang w:eastAsia="en-GB"/>
            <w14:ligatures w14:val="none"/>
          </w:rPr>
          <w:t>TimeTac</w:t>
        </w:r>
      </w:hyperlink>
      <w:r w:rsidRPr="00B42577">
        <w:rPr>
          <w:rFonts w:ascii="Segoe UI" w:eastAsia="Times New Roman" w:hAnsi="Segoe UI" w:cs="Segoe UI"/>
          <w:color w:val="000000" w:themeColor="text1"/>
          <w:kern w:val="0"/>
          <w:sz w:val="21"/>
          <w:szCs w:val="21"/>
          <w:lang w:eastAsia="en-GB"/>
          <w14:ligatures w14:val="none"/>
        </w:rPr>
        <w:t> that allows for smart time tracking of all internal (cleaning) processes. While the above is great for managing daily operations, the amount of data insight that can be extracted out of the box is pretty limited and Hence, business owners of certain scales that use the SaaS stack described above are left with high amounts of manual analytical effort with still limited insights.</w:t>
      </w:r>
      <w:r w:rsidRPr="00B42577">
        <w:rPr>
          <w:rFonts w:ascii="Segoe UI" w:eastAsia="Times New Roman" w:hAnsi="Segoe UI" w:cs="Segoe UI"/>
          <w:color w:val="000000" w:themeColor="text1"/>
          <w:kern w:val="0"/>
          <w:sz w:val="21"/>
          <w:szCs w:val="21"/>
          <w:lang w:eastAsia="en-GB"/>
          <w14:ligatures w14:val="none"/>
        </w:rPr>
        <w:br/>
        <w:t>Therefore, this project tries to reduce the amount of manual effort needed, as well as to increase the quality of insight possible.</w:t>
      </w:r>
    </w:p>
    <w:p w14:paraId="7A69A574"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t>2. Data Source</w:t>
      </w:r>
    </w:p>
    <w:p w14:paraId="41FD3C57"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order to achieve the previously defined objectives, the following data has been used to construct a Knowledgegraph (based on an ontology, depicted later on in the architecture section) from two APIs:</w:t>
      </w:r>
    </w:p>
    <w:p w14:paraId="2B00B058"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lastRenderedPageBreak/>
        <w:t>2.1 Raw Data</w:t>
      </w:r>
    </w:p>
    <w:p w14:paraId="5479F888"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2.1.1 Kross Booking</w:t>
      </w:r>
    </w:p>
    <w:p w14:paraId="66406E11"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As mentioned before, this is a plattform that works as booking engine for the management of hotels/appartements. In this context, it is used to oversee (and store) all bookings and related activities across all properties. The stored data about the bookings can be fetched via a REST-API following the OpenAPI Standard.</w:t>
      </w:r>
    </w:p>
    <w:p w14:paraId="50CB7B42"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2.1.2 TimeTac</w:t>
      </w:r>
    </w:p>
    <w:p w14:paraId="29448133" w14:textId="49739E0A"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 xml:space="preserve">A plattform that allows to track process times of (cleaning) </w:t>
      </w:r>
      <w:del w:id="7" w:author="Dominik Pichler" w:date="2024-10-20T21:03:00Z">
        <w:r w:rsidRPr="00B42577" w:rsidDel="00B42577">
          <w:rPr>
            <w:rFonts w:ascii="Segoe UI" w:eastAsia="Times New Roman" w:hAnsi="Segoe UI" w:cs="Segoe UI"/>
            <w:color w:val="000000" w:themeColor="text1"/>
            <w:kern w:val="0"/>
            <w:sz w:val="21"/>
            <w:szCs w:val="21"/>
            <w:lang w:eastAsia="en-GB"/>
            <w14:ligatures w14:val="none"/>
          </w:rPr>
          <w:delText>people</w:delText>
        </w:r>
      </w:del>
      <w:ins w:id="8" w:author="Dominik Pichler" w:date="2024-10-20T21:03:00Z">
        <w:r w:rsidRPr="00B42577">
          <w:rPr>
            <w:rFonts w:ascii="Segoe UI" w:eastAsia="Times New Roman" w:hAnsi="Segoe UI" w:cs="Segoe UI"/>
            <w:color w:val="000000" w:themeColor="text1"/>
            <w:kern w:val="0"/>
            <w:sz w:val="21"/>
            <w:szCs w:val="21"/>
            <w:lang w:val="en-US" w:eastAsia="en-GB"/>
            <w14:ligatures w14:val="none"/>
            <w:rPrChange w:id="9" w:author="Dominik Pichler" w:date="2024-10-20T21:03:00Z">
              <w:rPr>
                <w:rFonts w:ascii="Segoe UI" w:eastAsia="Times New Roman" w:hAnsi="Segoe UI" w:cs="Segoe UI"/>
                <w:color w:val="000000" w:themeColor="text1"/>
                <w:kern w:val="0"/>
                <w:sz w:val="21"/>
                <w:szCs w:val="21"/>
                <w:lang w:val="de-AT" w:eastAsia="en-GB"/>
                <w14:ligatures w14:val="none"/>
              </w:rPr>
            </w:rPrChange>
          </w:rPr>
          <w:t>personnel</w:t>
        </w:r>
      </w:ins>
      <w:r w:rsidRPr="00B42577">
        <w:rPr>
          <w:rFonts w:ascii="Segoe UI" w:eastAsia="Times New Roman" w:hAnsi="Segoe UI" w:cs="Segoe UI"/>
          <w:color w:val="000000" w:themeColor="text1"/>
          <w:kern w:val="0"/>
          <w:sz w:val="21"/>
          <w:szCs w:val="21"/>
          <w:lang w:eastAsia="en-GB"/>
          <w14:ligatures w14:val="none"/>
        </w:rPr>
        <w:t>. In this instance, it is utilized to track and access data regarding who cleaned each apartment, along with the timing and duration of the cleaning. The stored data about cleaning durations can be fetched via a REST-API following the OpenAPI Standard</w:t>
      </w:r>
    </w:p>
    <w:p w14:paraId="441D3C6C"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2.2 Additionally derived Data</w:t>
      </w:r>
    </w:p>
    <w:p w14:paraId="30A3CC3C"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addition, the collected reviews (via </w:t>
      </w:r>
      <w:r w:rsidRPr="00B42577">
        <w:rPr>
          <w:rFonts w:ascii="Segoe UI" w:eastAsia="Times New Roman" w:hAnsi="Segoe UI" w:cs="Segoe UI"/>
          <w:i/>
          <w:iCs/>
          <w:color w:val="000000" w:themeColor="text1"/>
          <w:kern w:val="0"/>
          <w:sz w:val="21"/>
          <w:szCs w:val="21"/>
          <w:lang w:eastAsia="en-GB"/>
          <w14:ligatures w14:val="none"/>
        </w:rPr>
        <w:t>Kross Booking</w:t>
      </w:r>
      <w:r w:rsidRPr="00B42577">
        <w:rPr>
          <w:rFonts w:ascii="Segoe UI" w:eastAsia="Times New Roman" w:hAnsi="Segoe UI" w:cs="Segoe UI"/>
          <w:color w:val="000000" w:themeColor="text1"/>
          <w:kern w:val="0"/>
          <w:sz w:val="21"/>
          <w:szCs w:val="21"/>
          <w:lang w:eastAsia="en-GB"/>
          <w14:ligatures w14:val="none"/>
        </w:rPr>
        <w:t>) are automatically translated and pre-evaluated with a sentiment model.</w:t>
      </w:r>
    </w:p>
    <w:p w14:paraId="16DEDAD6"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2.2.1 Translation</w:t>
      </w:r>
    </w:p>
    <w:p w14:paraId="7E7E10B1" w14:textId="1EC35594"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As the customers of the appartements can (and have been) writing reviews in more than 150 different languages, I had to start out by translating them to a single language. For this purpose, I used the </w:t>
      </w:r>
      <w:r w:rsidRPr="00B42577">
        <w:rPr>
          <w:rFonts w:ascii="Courier New" w:eastAsia="Times New Roman" w:hAnsi="Courier New" w:cs="Courier New"/>
          <w:color w:val="000000" w:themeColor="text1"/>
          <w:kern w:val="0"/>
          <w:sz w:val="20"/>
          <w:szCs w:val="20"/>
          <w:lang w:eastAsia="en-GB"/>
          <w14:ligatures w14:val="none"/>
        </w:rPr>
        <w:t>src/review_process_utils/review_translor.py</w:t>
      </w:r>
      <w:r w:rsidRPr="00B42577">
        <w:rPr>
          <w:rFonts w:ascii="Segoe UI" w:eastAsia="Times New Roman" w:hAnsi="Segoe UI" w:cs="Segoe UI"/>
          <w:color w:val="000000" w:themeColor="text1"/>
          <w:kern w:val="0"/>
          <w:sz w:val="21"/>
          <w:szCs w:val="21"/>
          <w:lang w:eastAsia="en-GB"/>
          <w14:ligatures w14:val="none"/>
        </w:rPr>
        <w:t> script that utilizes the </w:t>
      </w:r>
      <w:r w:rsidRPr="00B42577">
        <w:rPr>
          <w:rFonts w:ascii="Courier New" w:eastAsia="Times New Roman" w:hAnsi="Courier New" w:cs="Courier New"/>
          <w:color w:val="000000" w:themeColor="text1"/>
          <w:kern w:val="0"/>
          <w:sz w:val="20"/>
          <w:szCs w:val="20"/>
          <w:lang w:eastAsia="en-GB"/>
          <w14:ligatures w14:val="none"/>
        </w:rPr>
        <w:t>googleTrans</w:t>
      </w:r>
      <w:r w:rsidRPr="00B42577">
        <w:rPr>
          <w:rFonts w:ascii="Segoe UI" w:eastAsia="Times New Roman" w:hAnsi="Segoe UI" w:cs="Segoe UI"/>
          <w:color w:val="000000" w:themeColor="text1"/>
          <w:kern w:val="0"/>
          <w:sz w:val="21"/>
          <w:szCs w:val="21"/>
          <w:lang w:eastAsia="en-GB"/>
          <w14:ligatures w14:val="none"/>
        </w:rPr>
        <w:t xml:space="preserve"> package to translate all reviews (if possible) to </w:t>
      </w:r>
      <w:ins w:id="10" w:author="Dominik Pichler" w:date="2024-10-20T21:03:00Z">
        <w:r w:rsidRPr="00B42577">
          <w:rPr>
            <w:rFonts w:ascii="Segoe UI" w:eastAsia="Times New Roman" w:hAnsi="Segoe UI" w:cs="Segoe UI"/>
            <w:color w:val="000000" w:themeColor="text1"/>
            <w:kern w:val="0"/>
            <w:sz w:val="21"/>
            <w:szCs w:val="21"/>
            <w:lang w:val="en-US" w:eastAsia="en-GB"/>
            <w14:ligatures w14:val="none"/>
            <w:rPrChange w:id="11" w:author="Dominik Pichler" w:date="2024-10-20T21:03:00Z">
              <w:rPr>
                <w:rFonts w:ascii="Segoe UI" w:eastAsia="Times New Roman" w:hAnsi="Segoe UI" w:cs="Segoe UI"/>
                <w:color w:val="000000" w:themeColor="text1"/>
                <w:kern w:val="0"/>
                <w:sz w:val="21"/>
                <w:szCs w:val="21"/>
                <w:lang w:val="de-AT" w:eastAsia="en-GB"/>
                <w14:ligatures w14:val="none"/>
              </w:rPr>
            </w:rPrChange>
          </w:rPr>
          <w:t>E</w:t>
        </w:r>
      </w:ins>
      <w:del w:id="12" w:author="Dominik Pichler" w:date="2024-10-20T21:03:00Z">
        <w:r w:rsidRPr="00B42577" w:rsidDel="00B42577">
          <w:rPr>
            <w:rFonts w:ascii="Segoe UI" w:eastAsia="Times New Roman" w:hAnsi="Segoe UI" w:cs="Segoe UI"/>
            <w:color w:val="000000" w:themeColor="text1"/>
            <w:kern w:val="0"/>
            <w:sz w:val="21"/>
            <w:szCs w:val="21"/>
            <w:lang w:eastAsia="en-GB"/>
            <w14:ligatures w14:val="none"/>
          </w:rPr>
          <w:delText>e</w:delText>
        </w:r>
      </w:del>
      <w:r w:rsidRPr="00B42577">
        <w:rPr>
          <w:rFonts w:ascii="Segoe UI" w:eastAsia="Times New Roman" w:hAnsi="Segoe UI" w:cs="Segoe UI"/>
          <w:color w:val="000000" w:themeColor="text1"/>
          <w:kern w:val="0"/>
          <w:sz w:val="21"/>
          <w:szCs w:val="21"/>
          <w:lang w:eastAsia="en-GB"/>
          <w14:ligatures w14:val="none"/>
        </w:rPr>
        <w:t>nglish.</w:t>
      </w:r>
    </w:p>
    <w:p w14:paraId="4553450B"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2.2.2 Sentiment Analysis</w:t>
      </w:r>
    </w:p>
    <w:p w14:paraId="268CA2AC" w14:textId="60C1570A"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addition, for effective review analysis, a sentiment analysis utilizing </w:t>
      </w:r>
      <w:hyperlink r:id="rId70" w:history="1">
        <w:r w:rsidRPr="00B42577">
          <w:rPr>
            <w:rFonts w:ascii="Segoe UI" w:eastAsia="Times New Roman" w:hAnsi="Segoe UI" w:cs="Segoe UI"/>
            <w:color w:val="000000" w:themeColor="text1"/>
            <w:kern w:val="0"/>
            <w:sz w:val="21"/>
            <w:szCs w:val="21"/>
            <w:u w:val="single"/>
            <w:lang w:eastAsia="en-GB"/>
            <w14:ligatures w14:val="none"/>
          </w:rPr>
          <w:t>DistilRoBERTa</w:t>
        </w:r>
      </w:hyperlink>
      <w:r w:rsidRPr="00B42577">
        <w:rPr>
          <w:rFonts w:ascii="Segoe UI" w:eastAsia="Times New Roman" w:hAnsi="Segoe UI" w:cs="Segoe UI"/>
          <w:color w:val="000000" w:themeColor="text1"/>
          <w:kern w:val="0"/>
          <w:sz w:val="21"/>
          <w:szCs w:val="21"/>
          <w:lang w:eastAsia="en-GB"/>
          <w14:ligatures w14:val="none"/>
        </w:rPr>
        <w:t> has been implemented to categorize the reviews along </w:t>
      </w:r>
      <w:hyperlink r:id="rId71" w:history="1">
        <w:r w:rsidRPr="00B42577">
          <w:rPr>
            <w:rFonts w:ascii="Segoe UI" w:eastAsia="Times New Roman" w:hAnsi="Segoe UI" w:cs="Segoe UI"/>
            <w:color w:val="000000" w:themeColor="text1"/>
            <w:kern w:val="0"/>
            <w:sz w:val="21"/>
            <w:szCs w:val="21"/>
            <w:u w:val="single"/>
            <w:lang w:eastAsia="en-GB"/>
            <w14:ligatures w14:val="none"/>
          </w:rPr>
          <w:t>Paul Ekman's 6 basic dimensions</w:t>
        </w:r>
      </w:hyperlink>
      <w:r w:rsidRPr="00B42577">
        <w:rPr>
          <w:rFonts w:ascii="Segoe UI" w:eastAsia="Times New Roman" w:hAnsi="Segoe UI" w:cs="Segoe UI"/>
          <w:color w:val="000000" w:themeColor="text1"/>
          <w:kern w:val="0"/>
          <w:sz w:val="21"/>
          <w:szCs w:val="21"/>
          <w:lang w:eastAsia="en-GB"/>
          <w14:ligatures w14:val="none"/>
        </w:rPr>
        <w:t> + one neu</w:t>
      </w:r>
      <w:ins w:id="13" w:author="Dominik Pichler" w:date="2024-10-20T21:03:00Z">
        <w:r w:rsidRPr="00B42577">
          <w:rPr>
            <w:rFonts w:ascii="Segoe UI" w:eastAsia="Times New Roman" w:hAnsi="Segoe UI" w:cs="Segoe UI"/>
            <w:color w:val="000000" w:themeColor="text1"/>
            <w:kern w:val="0"/>
            <w:sz w:val="21"/>
            <w:szCs w:val="21"/>
            <w:lang w:val="en-US" w:eastAsia="en-GB"/>
            <w14:ligatures w14:val="none"/>
            <w:rPrChange w:id="14" w:author="Dominik Pichler" w:date="2024-10-20T21:03:00Z">
              <w:rPr>
                <w:rFonts w:ascii="Segoe UI" w:eastAsia="Times New Roman" w:hAnsi="Segoe UI" w:cs="Segoe UI"/>
                <w:color w:val="000000" w:themeColor="text1"/>
                <w:kern w:val="0"/>
                <w:sz w:val="21"/>
                <w:szCs w:val="21"/>
                <w:lang w:val="de-AT" w:eastAsia="en-GB"/>
                <w14:ligatures w14:val="none"/>
              </w:rPr>
            </w:rPrChange>
          </w:rPr>
          <w:t>t</w:t>
        </w:r>
      </w:ins>
      <w:r w:rsidRPr="00B42577">
        <w:rPr>
          <w:rFonts w:ascii="Segoe UI" w:eastAsia="Times New Roman" w:hAnsi="Segoe UI" w:cs="Segoe UI"/>
          <w:color w:val="000000" w:themeColor="text1"/>
          <w:kern w:val="0"/>
          <w:sz w:val="21"/>
          <w:szCs w:val="21"/>
          <w:lang w:eastAsia="en-GB"/>
          <w14:ligatures w14:val="none"/>
        </w:rPr>
        <w:t>ral dimension in case no particular emotion has been detected. The corresponding script can be found in </w:t>
      </w:r>
      <w:r w:rsidRPr="00B42577">
        <w:rPr>
          <w:rFonts w:ascii="Courier New" w:eastAsia="Times New Roman" w:hAnsi="Courier New" w:cs="Courier New"/>
          <w:color w:val="000000" w:themeColor="text1"/>
          <w:kern w:val="0"/>
          <w:sz w:val="20"/>
          <w:szCs w:val="20"/>
          <w:lang w:eastAsia="en-GB"/>
          <w14:ligatures w14:val="none"/>
        </w:rPr>
        <w:t>src/Review_Handler.py</w:t>
      </w:r>
    </w:p>
    <w:p w14:paraId="7C4954A2"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2.2.3 Results</w:t>
      </w:r>
    </w:p>
    <w:p w14:paraId="2440B4E1"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The two additional operations, the translation and sentiment analysis then yielded the following additional review data per Booking_ID for the knowledge graph:</w:t>
      </w:r>
    </w:p>
    <w:tbl>
      <w:tblPr>
        <w:tblW w:w="0" w:type="auto"/>
        <w:tblCellMar>
          <w:top w:w="15" w:type="dxa"/>
          <w:left w:w="15" w:type="dxa"/>
          <w:bottom w:w="15" w:type="dxa"/>
          <w:right w:w="15" w:type="dxa"/>
        </w:tblCellMar>
        <w:tblLook w:val="04A0" w:firstRow="1" w:lastRow="0" w:firstColumn="1" w:lastColumn="0" w:noHBand="0" w:noVBand="1"/>
      </w:tblPr>
      <w:tblGrid>
        <w:gridCol w:w="2816"/>
        <w:gridCol w:w="1464"/>
      </w:tblGrid>
      <w:tr w:rsidR="00B42577" w:rsidRPr="00B42577" w14:paraId="4CA7D0BF" w14:textId="77777777" w:rsidTr="00B42577">
        <w:trPr>
          <w:tblHeader/>
        </w:trPr>
        <w:tc>
          <w:tcPr>
            <w:tcW w:w="0" w:type="auto"/>
            <w:tcMar>
              <w:top w:w="90" w:type="dxa"/>
              <w:left w:w="195" w:type="dxa"/>
              <w:bottom w:w="90" w:type="dxa"/>
              <w:right w:w="195" w:type="dxa"/>
            </w:tcMar>
            <w:vAlign w:val="center"/>
            <w:hideMark/>
          </w:tcPr>
          <w:p w14:paraId="6167D01D"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Column Name</w:t>
            </w:r>
          </w:p>
        </w:tc>
        <w:tc>
          <w:tcPr>
            <w:tcW w:w="0" w:type="auto"/>
            <w:tcMar>
              <w:top w:w="90" w:type="dxa"/>
              <w:left w:w="195" w:type="dxa"/>
              <w:bottom w:w="90" w:type="dxa"/>
              <w:right w:w="195" w:type="dxa"/>
            </w:tcMar>
            <w:vAlign w:val="center"/>
            <w:hideMark/>
          </w:tcPr>
          <w:p w14:paraId="66A7C119"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Data Type</w:t>
            </w:r>
          </w:p>
        </w:tc>
      </w:tr>
      <w:tr w:rsidR="00B42577" w:rsidRPr="00B42577" w14:paraId="79D051CC" w14:textId="77777777" w:rsidTr="00B42577">
        <w:tc>
          <w:tcPr>
            <w:tcW w:w="0" w:type="auto"/>
            <w:tcMar>
              <w:top w:w="90" w:type="dxa"/>
              <w:left w:w="195" w:type="dxa"/>
              <w:bottom w:w="90" w:type="dxa"/>
              <w:right w:w="195" w:type="dxa"/>
            </w:tcMar>
            <w:vAlign w:val="center"/>
            <w:hideMark/>
          </w:tcPr>
          <w:p w14:paraId="5D00021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Booking_ID (PK)</w:t>
            </w:r>
          </w:p>
        </w:tc>
        <w:tc>
          <w:tcPr>
            <w:tcW w:w="0" w:type="auto"/>
            <w:tcMar>
              <w:top w:w="90" w:type="dxa"/>
              <w:left w:w="195" w:type="dxa"/>
              <w:bottom w:w="90" w:type="dxa"/>
              <w:right w:w="195" w:type="dxa"/>
            </w:tcMar>
            <w:vAlign w:val="center"/>
            <w:hideMark/>
          </w:tcPr>
          <w:p w14:paraId="645DB40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INT</w:t>
            </w:r>
          </w:p>
        </w:tc>
      </w:tr>
      <w:tr w:rsidR="00B42577" w:rsidRPr="00B42577" w14:paraId="1EA72376" w14:textId="77777777" w:rsidTr="00B42577">
        <w:tc>
          <w:tcPr>
            <w:tcW w:w="0" w:type="auto"/>
            <w:tcMar>
              <w:top w:w="90" w:type="dxa"/>
              <w:left w:w="195" w:type="dxa"/>
              <w:bottom w:w="90" w:type="dxa"/>
              <w:right w:w="195" w:type="dxa"/>
            </w:tcMar>
            <w:vAlign w:val="center"/>
            <w:hideMark/>
          </w:tcPr>
          <w:p w14:paraId="47DEF67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Translated_Review_Text</w:t>
            </w:r>
          </w:p>
        </w:tc>
        <w:tc>
          <w:tcPr>
            <w:tcW w:w="0" w:type="auto"/>
            <w:tcMar>
              <w:top w:w="90" w:type="dxa"/>
              <w:left w:w="195" w:type="dxa"/>
              <w:bottom w:w="90" w:type="dxa"/>
              <w:right w:w="195" w:type="dxa"/>
            </w:tcMar>
            <w:vAlign w:val="center"/>
            <w:hideMark/>
          </w:tcPr>
          <w:p w14:paraId="4FA2411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TEXT</w:t>
            </w:r>
          </w:p>
        </w:tc>
      </w:tr>
      <w:tr w:rsidR="00B42577" w:rsidRPr="00B42577" w14:paraId="2A2B127A" w14:textId="77777777" w:rsidTr="00B42577">
        <w:tc>
          <w:tcPr>
            <w:tcW w:w="0" w:type="auto"/>
            <w:tcMar>
              <w:top w:w="90" w:type="dxa"/>
              <w:left w:w="195" w:type="dxa"/>
              <w:bottom w:w="90" w:type="dxa"/>
              <w:right w:w="195" w:type="dxa"/>
            </w:tcMar>
            <w:vAlign w:val="center"/>
            <w:hideMark/>
          </w:tcPr>
          <w:p w14:paraId="0D082A2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Primary_Emotion</w:t>
            </w:r>
          </w:p>
        </w:tc>
        <w:tc>
          <w:tcPr>
            <w:tcW w:w="0" w:type="auto"/>
            <w:tcMar>
              <w:top w:w="90" w:type="dxa"/>
              <w:left w:w="195" w:type="dxa"/>
              <w:bottom w:w="90" w:type="dxa"/>
              <w:right w:w="195" w:type="dxa"/>
            </w:tcMar>
            <w:vAlign w:val="center"/>
            <w:hideMark/>
          </w:tcPr>
          <w:p w14:paraId="0D44F9A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TEXT</w:t>
            </w:r>
          </w:p>
        </w:tc>
      </w:tr>
      <w:tr w:rsidR="00B42577" w:rsidRPr="00B42577" w14:paraId="4BC29684" w14:textId="77777777" w:rsidTr="00B42577">
        <w:tc>
          <w:tcPr>
            <w:tcW w:w="0" w:type="auto"/>
            <w:tcMar>
              <w:top w:w="90" w:type="dxa"/>
              <w:left w:w="195" w:type="dxa"/>
              <w:bottom w:w="90" w:type="dxa"/>
              <w:right w:w="195" w:type="dxa"/>
            </w:tcMar>
            <w:vAlign w:val="center"/>
            <w:hideMark/>
          </w:tcPr>
          <w:p w14:paraId="5170A7B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lastRenderedPageBreak/>
              <w:t>Sentiment_Score</w:t>
            </w:r>
          </w:p>
        </w:tc>
        <w:tc>
          <w:tcPr>
            <w:tcW w:w="0" w:type="auto"/>
            <w:tcMar>
              <w:top w:w="90" w:type="dxa"/>
              <w:left w:w="195" w:type="dxa"/>
              <w:bottom w:w="90" w:type="dxa"/>
              <w:right w:w="195" w:type="dxa"/>
            </w:tcMar>
            <w:vAlign w:val="center"/>
            <w:hideMark/>
          </w:tcPr>
          <w:p w14:paraId="69DFDA3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FLOAT</w:t>
            </w:r>
          </w:p>
        </w:tc>
      </w:tr>
      <w:tr w:rsidR="00B42577" w:rsidRPr="00B42577" w14:paraId="3E66077C" w14:textId="77777777" w:rsidTr="00B42577">
        <w:tc>
          <w:tcPr>
            <w:tcW w:w="0" w:type="auto"/>
            <w:tcMar>
              <w:top w:w="90" w:type="dxa"/>
              <w:left w:w="195" w:type="dxa"/>
              <w:bottom w:w="90" w:type="dxa"/>
              <w:right w:w="195" w:type="dxa"/>
            </w:tcMar>
            <w:vAlign w:val="center"/>
            <w:hideMark/>
          </w:tcPr>
          <w:p w14:paraId="0315247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Cleaning_Quality</w:t>
            </w:r>
          </w:p>
        </w:tc>
        <w:tc>
          <w:tcPr>
            <w:tcW w:w="0" w:type="auto"/>
            <w:tcMar>
              <w:top w:w="90" w:type="dxa"/>
              <w:left w:w="195" w:type="dxa"/>
              <w:bottom w:w="90" w:type="dxa"/>
              <w:right w:w="195" w:type="dxa"/>
            </w:tcMar>
            <w:vAlign w:val="center"/>
            <w:hideMark/>
          </w:tcPr>
          <w:p w14:paraId="5D23B86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INT</w:t>
            </w:r>
          </w:p>
        </w:tc>
      </w:tr>
    </w:tbl>
    <w:p w14:paraId="6B39F623" w14:textId="217A3F59"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To simplify data management, this information is also stored in AWS RDS. Of course</w:t>
      </w:r>
      <w:ins w:id="15" w:author="Dominik Pichler" w:date="2024-10-20T21:04:00Z">
        <w:r w:rsidRPr="00B42577">
          <w:rPr>
            <w:rFonts w:ascii="Segoe UI" w:eastAsia="Times New Roman" w:hAnsi="Segoe UI" w:cs="Segoe UI"/>
            <w:color w:val="000000" w:themeColor="text1"/>
            <w:kern w:val="0"/>
            <w:sz w:val="21"/>
            <w:szCs w:val="21"/>
            <w:lang w:val="en-US" w:eastAsia="en-GB"/>
            <w14:ligatures w14:val="none"/>
            <w:rPrChange w:id="16" w:author="Dominik Pichler" w:date="2024-10-20T21:04:00Z">
              <w:rPr>
                <w:rFonts w:ascii="Segoe UI" w:eastAsia="Times New Roman" w:hAnsi="Segoe UI" w:cs="Segoe UI"/>
                <w:color w:val="000000" w:themeColor="text1"/>
                <w:kern w:val="0"/>
                <w:sz w:val="21"/>
                <w:szCs w:val="21"/>
                <w:lang w:val="de-AT" w:eastAsia="en-GB"/>
                <w14:ligatures w14:val="none"/>
              </w:rPr>
            </w:rPrChange>
          </w:rPr>
          <w:t>,</w:t>
        </w:r>
      </w:ins>
      <w:r w:rsidRPr="00B42577">
        <w:rPr>
          <w:rFonts w:ascii="Segoe UI" w:eastAsia="Times New Roman" w:hAnsi="Segoe UI" w:cs="Segoe UI"/>
          <w:color w:val="000000" w:themeColor="text1"/>
          <w:kern w:val="0"/>
          <w:sz w:val="21"/>
          <w:szCs w:val="21"/>
          <w:lang w:eastAsia="en-GB"/>
          <w14:ligatures w14:val="none"/>
        </w:rPr>
        <w:t xml:space="preserve"> arguments for storing this data in a NoSQL Table like MongoDB or AWS Dynamo DB can be made, but due to the limited scope of this project I have decided to keep the overhead low and not setup another DB.</w:t>
      </w:r>
    </w:p>
    <w:p w14:paraId="29A4919B"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2.3 Data for the Knowledge-Graph-Generation</w:t>
      </w:r>
    </w:p>
    <w:p w14:paraId="2972A893"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Finally, the resulting data has been stored in the following ABT </w:t>
      </w:r>
      <w:r w:rsidRPr="00B42577">
        <w:rPr>
          <w:rFonts w:ascii="Courier New" w:eastAsia="Times New Roman" w:hAnsi="Courier New" w:cs="Courier New"/>
          <w:color w:val="000000" w:themeColor="text1"/>
          <w:kern w:val="0"/>
          <w:sz w:val="20"/>
          <w:szCs w:val="20"/>
          <w:lang w:eastAsia="en-GB"/>
          <w14:ligatures w14:val="none"/>
        </w:rPr>
        <w:t>ABT_BASE_TABLE_KG_GENERATION</w:t>
      </w:r>
      <w:r w:rsidRPr="00B42577">
        <w:rPr>
          <w:rFonts w:ascii="Segoe UI" w:eastAsia="Times New Roman" w:hAnsi="Segoe UI" w:cs="Segoe UI"/>
          <w:color w:val="000000" w:themeColor="text1"/>
          <w:kern w:val="0"/>
          <w:sz w:val="21"/>
          <w:szCs w:val="21"/>
          <w:lang w:eastAsia="en-GB"/>
          <w14:ligatures w14:val="none"/>
        </w:rPr>
        <w:t> that will be used for building the Knowledge Graph:</w:t>
      </w:r>
    </w:p>
    <w:tbl>
      <w:tblPr>
        <w:tblW w:w="0" w:type="auto"/>
        <w:tblCellMar>
          <w:top w:w="15" w:type="dxa"/>
          <w:left w:w="15" w:type="dxa"/>
          <w:bottom w:w="15" w:type="dxa"/>
          <w:right w:w="15" w:type="dxa"/>
        </w:tblCellMar>
        <w:tblLook w:val="04A0" w:firstRow="1" w:lastRow="0" w:firstColumn="1" w:lastColumn="0" w:noHBand="0" w:noVBand="1"/>
      </w:tblPr>
      <w:tblGrid>
        <w:gridCol w:w="2816"/>
        <w:gridCol w:w="1837"/>
        <w:gridCol w:w="1883"/>
      </w:tblGrid>
      <w:tr w:rsidR="00B42577" w:rsidRPr="00B42577" w14:paraId="6C6657B0" w14:textId="77777777" w:rsidTr="00B42577">
        <w:trPr>
          <w:tblHeader/>
        </w:trPr>
        <w:tc>
          <w:tcPr>
            <w:tcW w:w="0" w:type="auto"/>
            <w:tcMar>
              <w:top w:w="90" w:type="dxa"/>
              <w:left w:w="195" w:type="dxa"/>
              <w:bottom w:w="90" w:type="dxa"/>
              <w:right w:w="195" w:type="dxa"/>
            </w:tcMar>
            <w:vAlign w:val="center"/>
            <w:hideMark/>
          </w:tcPr>
          <w:p w14:paraId="2EB9CAE6"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Column Name</w:t>
            </w:r>
          </w:p>
        </w:tc>
        <w:tc>
          <w:tcPr>
            <w:tcW w:w="0" w:type="auto"/>
            <w:tcMar>
              <w:top w:w="90" w:type="dxa"/>
              <w:left w:w="195" w:type="dxa"/>
              <w:bottom w:w="90" w:type="dxa"/>
              <w:right w:w="195" w:type="dxa"/>
            </w:tcMar>
            <w:vAlign w:val="center"/>
            <w:hideMark/>
          </w:tcPr>
          <w:p w14:paraId="28A99593"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Data Type</w:t>
            </w:r>
          </w:p>
        </w:tc>
        <w:tc>
          <w:tcPr>
            <w:tcW w:w="0" w:type="auto"/>
            <w:tcMar>
              <w:top w:w="90" w:type="dxa"/>
              <w:left w:w="195" w:type="dxa"/>
              <w:bottom w:w="90" w:type="dxa"/>
              <w:right w:w="195" w:type="dxa"/>
            </w:tcMar>
            <w:vAlign w:val="center"/>
            <w:hideMark/>
          </w:tcPr>
          <w:p w14:paraId="0CDBEED7"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Source</w:t>
            </w:r>
          </w:p>
        </w:tc>
      </w:tr>
      <w:tr w:rsidR="00B42577" w:rsidRPr="00B42577" w14:paraId="5B5DDFA2" w14:textId="77777777" w:rsidTr="00B42577">
        <w:tc>
          <w:tcPr>
            <w:tcW w:w="0" w:type="auto"/>
            <w:tcMar>
              <w:top w:w="90" w:type="dxa"/>
              <w:left w:w="195" w:type="dxa"/>
              <w:bottom w:w="90" w:type="dxa"/>
              <w:right w:w="195" w:type="dxa"/>
            </w:tcMar>
            <w:vAlign w:val="center"/>
            <w:hideMark/>
          </w:tcPr>
          <w:p w14:paraId="2D3EF3E0"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Booking_ID (PK)</w:t>
            </w:r>
          </w:p>
        </w:tc>
        <w:tc>
          <w:tcPr>
            <w:tcW w:w="0" w:type="auto"/>
            <w:tcMar>
              <w:top w:w="90" w:type="dxa"/>
              <w:left w:w="195" w:type="dxa"/>
              <w:bottom w:w="90" w:type="dxa"/>
              <w:right w:w="195" w:type="dxa"/>
            </w:tcMar>
            <w:vAlign w:val="center"/>
            <w:hideMark/>
          </w:tcPr>
          <w:p w14:paraId="631E924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INT</w:t>
            </w:r>
          </w:p>
        </w:tc>
        <w:tc>
          <w:tcPr>
            <w:tcW w:w="0" w:type="auto"/>
            <w:tcMar>
              <w:top w:w="90" w:type="dxa"/>
              <w:left w:w="195" w:type="dxa"/>
              <w:bottom w:w="90" w:type="dxa"/>
              <w:right w:w="195" w:type="dxa"/>
            </w:tcMar>
            <w:vAlign w:val="center"/>
            <w:hideMark/>
          </w:tcPr>
          <w:p w14:paraId="26DF30B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KROSS</w:t>
            </w:r>
          </w:p>
        </w:tc>
      </w:tr>
      <w:tr w:rsidR="00B42577" w:rsidRPr="00B42577" w14:paraId="64AA5DD1" w14:textId="77777777" w:rsidTr="00B42577">
        <w:tc>
          <w:tcPr>
            <w:tcW w:w="0" w:type="auto"/>
            <w:tcMar>
              <w:top w:w="90" w:type="dxa"/>
              <w:left w:w="195" w:type="dxa"/>
              <w:bottom w:w="90" w:type="dxa"/>
              <w:right w:w="195" w:type="dxa"/>
            </w:tcMar>
            <w:vAlign w:val="center"/>
            <w:hideMark/>
          </w:tcPr>
          <w:p w14:paraId="3B59384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Start_date_of_stay</w:t>
            </w:r>
          </w:p>
        </w:tc>
        <w:tc>
          <w:tcPr>
            <w:tcW w:w="0" w:type="auto"/>
            <w:tcMar>
              <w:top w:w="90" w:type="dxa"/>
              <w:left w:w="195" w:type="dxa"/>
              <w:bottom w:w="90" w:type="dxa"/>
              <w:right w:w="195" w:type="dxa"/>
            </w:tcMar>
            <w:vAlign w:val="center"/>
            <w:hideMark/>
          </w:tcPr>
          <w:p w14:paraId="68D18B6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TIME STAMP</w:t>
            </w:r>
          </w:p>
        </w:tc>
        <w:tc>
          <w:tcPr>
            <w:tcW w:w="0" w:type="auto"/>
            <w:tcMar>
              <w:top w:w="90" w:type="dxa"/>
              <w:left w:w="195" w:type="dxa"/>
              <w:bottom w:w="90" w:type="dxa"/>
              <w:right w:w="195" w:type="dxa"/>
            </w:tcMar>
            <w:vAlign w:val="center"/>
            <w:hideMark/>
          </w:tcPr>
          <w:p w14:paraId="49DDFFC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KROSS</w:t>
            </w:r>
          </w:p>
        </w:tc>
      </w:tr>
      <w:tr w:rsidR="00B42577" w:rsidRPr="00B42577" w14:paraId="0D9D5BA7" w14:textId="77777777" w:rsidTr="00B42577">
        <w:tc>
          <w:tcPr>
            <w:tcW w:w="0" w:type="auto"/>
            <w:tcMar>
              <w:top w:w="90" w:type="dxa"/>
              <w:left w:w="195" w:type="dxa"/>
              <w:bottom w:w="90" w:type="dxa"/>
              <w:right w:w="195" w:type="dxa"/>
            </w:tcMar>
            <w:vAlign w:val="center"/>
            <w:hideMark/>
          </w:tcPr>
          <w:p w14:paraId="76DE03A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Appartement</w:t>
            </w:r>
          </w:p>
        </w:tc>
        <w:tc>
          <w:tcPr>
            <w:tcW w:w="0" w:type="auto"/>
            <w:tcMar>
              <w:top w:w="90" w:type="dxa"/>
              <w:left w:w="195" w:type="dxa"/>
              <w:bottom w:w="90" w:type="dxa"/>
              <w:right w:w="195" w:type="dxa"/>
            </w:tcMar>
            <w:vAlign w:val="center"/>
            <w:hideMark/>
          </w:tcPr>
          <w:p w14:paraId="3E3FDB2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STRING</w:t>
            </w:r>
          </w:p>
        </w:tc>
        <w:tc>
          <w:tcPr>
            <w:tcW w:w="0" w:type="auto"/>
            <w:tcMar>
              <w:top w:w="90" w:type="dxa"/>
              <w:left w:w="195" w:type="dxa"/>
              <w:bottom w:w="90" w:type="dxa"/>
              <w:right w:w="195" w:type="dxa"/>
            </w:tcMar>
            <w:vAlign w:val="center"/>
            <w:hideMark/>
          </w:tcPr>
          <w:p w14:paraId="32C6BF1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KROSS</w:t>
            </w:r>
          </w:p>
        </w:tc>
      </w:tr>
      <w:tr w:rsidR="00B42577" w:rsidRPr="00B42577" w14:paraId="00436C18" w14:textId="77777777" w:rsidTr="00B42577">
        <w:tc>
          <w:tcPr>
            <w:tcW w:w="0" w:type="auto"/>
            <w:tcMar>
              <w:top w:w="90" w:type="dxa"/>
              <w:left w:w="195" w:type="dxa"/>
              <w:bottom w:w="90" w:type="dxa"/>
              <w:right w:w="195" w:type="dxa"/>
            </w:tcMar>
            <w:vAlign w:val="center"/>
            <w:hideMark/>
          </w:tcPr>
          <w:p w14:paraId="68D1D30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Cleaner</w:t>
            </w:r>
          </w:p>
        </w:tc>
        <w:tc>
          <w:tcPr>
            <w:tcW w:w="0" w:type="auto"/>
            <w:tcMar>
              <w:top w:w="90" w:type="dxa"/>
              <w:left w:w="195" w:type="dxa"/>
              <w:bottom w:w="90" w:type="dxa"/>
              <w:right w:w="195" w:type="dxa"/>
            </w:tcMar>
            <w:vAlign w:val="center"/>
            <w:hideMark/>
          </w:tcPr>
          <w:p w14:paraId="5499D10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STRING</w:t>
            </w:r>
          </w:p>
        </w:tc>
        <w:tc>
          <w:tcPr>
            <w:tcW w:w="0" w:type="auto"/>
            <w:tcMar>
              <w:top w:w="90" w:type="dxa"/>
              <w:left w:w="195" w:type="dxa"/>
              <w:bottom w:w="90" w:type="dxa"/>
              <w:right w:w="195" w:type="dxa"/>
            </w:tcMar>
            <w:vAlign w:val="center"/>
            <w:hideMark/>
          </w:tcPr>
          <w:p w14:paraId="2BF5657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TIMETAC</w:t>
            </w:r>
          </w:p>
        </w:tc>
      </w:tr>
      <w:tr w:rsidR="00B42577" w:rsidRPr="00B42577" w14:paraId="65F52975" w14:textId="77777777" w:rsidTr="00B42577">
        <w:tc>
          <w:tcPr>
            <w:tcW w:w="0" w:type="auto"/>
            <w:tcMar>
              <w:top w:w="90" w:type="dxa"/>
              <w:left w:w="195" w:type="dxa"/>
              <w:bottom w:w="90" w:type="dxa"/>
              <w:right w:w="195" w:type="dxa"/>
            </w:tcMar>
            <w:vAlign w:val="center"/>
            <w:hideMark/>
          </w:tcPr>
          <w:p w14:paraId="3596759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Translated_Review_Text</w:t>
            </w:r>
          </w:p>
        </w:tc>
        <w:tc>
          <w:tcPr>
            <w:tcW w:w="0" w:type="auto"/>
            <w:tcMar>
              <w:top w:w="90" w:type="dxa"/>
              <w:left w:w="195" w:type="dxa"/>
              <w:bottom w:w="90" w:type="dxa"/>
              <w:right w:w="195" w:type="dxa"/>
            </w:tcMar>
            <w:vAlign w:val="center"/>
            <w:hideMark/>
          </w:tcPr>
          <w:p w14:paraId="682AD7E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TEXT</w:t>
            </w:r>
          </w:p>
        </w:tc>
        <w:tc>
          <w:tcPr>
            <w:tcW w:w="0" w:type="auto"/>
            <w:tcMar>
              <w:top w:w="90" w:type="dxa"/>
              <w:left w:w="195" w:type="dxa"/>
              <w:bottom w:w="90" w:type="dxa"/>
              <w:right w:w="195" w:type="dxa"/>
            </w:tcMar>
            <w:vAlign w:val="center"/>
            <w:hideMark/>
          </w:tcPr>
          <w:p w14:paraId="4EA9DFA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KROSS</w:t>
            </w:r>
          </w:p>
        </w:tc>
      </w:tr>
      <w:tr w:rsidR="00B42577" w:rsidRPr="00B42577" w14:paraId="63D3709D" w14:textId="77777777" w:rsidTr="00B42577">
        <w:tc>
          <w:tcPr>
            <w:tcW w:w="0" w:type="auto"/>
            <w:tcMar>
              <w:top w:w="90" w:type="dxa"/>
              <w:left w:w="195" w:type="dxa"/>
              <w:bottom w:w="90" w:type="dxa"/>
              <w:right w:w="195" w:type="dxa"/>
            </w:tcMar>
            <w:vAlign w:val="center"/>
            <w:hideMark/>
          </w:tcPr>
          <w:p w14:paraId="0944650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Primary_Emotion</w:t>
            </w:r>
          </w:p>
        </w:tc>
        <w:tc>
          <w:tcPr>
            <w:tcW w:w="0" w:type="auto"/>
            <w:tcMar>
              <w:top w:w="90" w:type="dxa"/>
              <w:left w:w="195" w:type="dxa"/>
              <w:bottom w:w="90" w:type="dxa"/>
              <w:right w:w="195" w:type="dxa"/>
            </w:tcMar>
            <w:vAlign w:val="center"/>
            <w:hideMark/>
          </w:tcPr>
          <w:p w14:paraId="1FE4196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TEXT</w:t>
            </w:r>
          </w:p>
        </w:tc>
        <w:tc>
          <w:tcPr>
            <w:tcW w:w="0" w:type="auto"/>
            <w:tcMar>
              <w:top w:w="90" w:type="dxa"/>
              <w:left w:w="195" w:type="dxa"/>
              <w:bottom w:w="90" w:type="dxa"/>
              <w:right w:w="195" w:type="dxa"/>
            </w:tcMar>
            <w:vAlign w:val="center"/>
            <w:hideMark/>
          </w:tcPr>
          <w:p w14:paraId="0CB055A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ML Model</w:t>
            </w:r>
          </w:p>
        </w:tc>
      </w:tr>
      <w:tr w:rsidR="00B42577" w:rsidRPr="00B42577" w14:paraId="0ECDAD2D" w14:textId="77777777" w:rsidTr="00B42577">
        <w:tc>
          <w:tcPr>
            <w:tcW w:w="0" w:type="auto"/>
            <w:tcMar>
              <w:top w:w="90" w:type="dxa"/>
              <w:left w:w="195" w:type="dxa"/>
              <w:bottom w:w="90" w:type="dxa"/>
              <w:right w:w="195" w:type="dxa"/>
            </w:tcMar>
            <w:vAlign w:val="center"/>
            <w:hideMark/>
          </w:tcPr>
          <w:p w14:paraId="41941BA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Sentiment_Score</w:t>
            </w:r>
          </w:p>
        </w:tc>
        <w:tc>
          <w:tcPr>
            <w:tcW w:w="0" w:type="auto"/>
            <w:tcMar>
              <w:top w:w="90" w:type="dxa"/>
              <w:left w:w="195" w:type="dxa"/>
              <w:bottom w:w="90" w:type="dxa"/>
              <w:right w:w="195" w:type="dxa"/>
            </w:tcMar>
            <w:vAlign w:val="center"/>
            <w:hideMark/>
          </w:tcPr>
          <w:p w14:paraId="69F6206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FLOAT</w:t>
            </w:r>
          </w:p>
        </w:tc>
        <w:tc>
          <w:tcPr>
            <w:tcW w:w="0" w:type="auto"/>
            <w:tcMar>
              <w:top w:w="90" w:type="dxa"/>
              <w:left w:w="195" w:type="dxa"/>
              <w:bottom w:w="90" w:type="dxa"/>
              <w:right w:w="195" w:type="dxa"/>
            </w:tcMar>
            <w:vAlign w:val="center"/>
            <w:hideMark/>
          </w:tcPr>
          <w:p w14:paraId="2246BD0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ML Model</w:t>
            </w:r>
          </w:p>
        </w:tc>
      </w:tr>
      <w:tr w:rsidR="00B42577" w:rsidRPr="00B42577" w14:paraId="751BF4B4" w14:textId="77777777" w:rsidTr="00B42577">
        <w:tc>
          <w:tcPr>
            <w:tcW w:w="0" w:type="auto"/>
            <w:tcMar>
              <w:top w:w="90" w:type="dxa"/>
              <w:left w:w="195" w:type="dxa"/>
              <w:bottom w:w="90" w:type="dxa"/>
              <w:right w:w="195" w:type="dxa"/>
            </w:tcMar>
            <w:vAlign w:val="center"/>
            <w:hideMark/>
          </w:tcPr>
          <w:p w14:paraId="03795AB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Quality_Indication</w:t>
            </w:r>
          </w:p>
        </w:tc>
        <w:tc>
          <w:tcPr>
            <w:tcW w:w="0" w:type="auto"/>
            <w:tcMar>
              <w:top w:w="90" w:type="dxa"/>
              <w:left w:w="195" w:type="dxa"/>
              <w:bottom w:w="90" w:type="dxa"/>
              <w:right w:w="195" w:type="dxa"/>
            </w:tcMar>
            <w:vAlign w:val="center"/>
            <w:hideMark/>
          </w:tcPr>
          <w:p w14:paraId="6199B6E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INT</w:t>
            </w:r>
          </w:p>
        </w:tc>
        <w:tc>
          <w:tcPr>
            <w:tcW w:w="0" w:type="auto"/>
            <w:tcMar>
              <w:top w:w="90" w:type="dxa"/>
              <w:left w:w="195" w:type="dxa"/>
              <w:bottom w:w="90" w:type="dxa"/>
              <w:right w:w="195" w:type="dxa"/>
            </w:tcMar>
            <w:vAlign w:val="center"/>
            <w:hideMark/>
          </w:tcPr>
          <w:p w14:paraId="610AC45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Manual/TransE</w:t>
            </w:r>
          </w:p>
        </w:tc>
      </w:tr>
    </w:tbl>
    <w:p w14:paraId="4C87A430"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b/>
          <w:bCs/>
          <w:color w:val="000000" w:themeColor="text1"/>
          <w:kern w:val="0"/>
          <w:sz w:val="21"/>
          <w:szCs w:val="21"/>
          <w:lang w:eastAsia="en-GB"/>
          <w14:ligatures w14:val="none"/>
        </w:rPr>
        <w:t>Side Notes:</w:t>
      </w:r>
    </w:p>
    <w:p w14:paraId="0AB29697" w14:textId="77777777" w:rsidR="00B42577" w:rsidRPr="00B42577" w:rsidRDefault="00B42577" w:rsidP="00B42577">
      <w:pPr>
        <w:numPr>
          <w:ilvl w:val="0"/>
          <w:numId w:val="6"/>
        </w:numPr>
        <w:spacing w:beforeAutospacing="1"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For this demonstration purpose, the production data has been used and been anonymized using </w:t>
      </w:r>
      <w:r w:rsidRPr="00B42577">
        <w:rPr>
          <w:rFonts w:ascii="Courier New" w:eastAsia="Times New Roman" w:hAnsi="Courier New" w:cs="Courier New"/>
          <w:color w:val="000000" w:themeColor="text1"/>
          <w:kern w:val="0"/>
          <w:sz w:val="20"/>
          <w:szCs w:val="20"/>
          <w:lang w:eastAsia="en-GB"/>
          <w14:ligatures w14:val="none"/>
        </w:rPr>
        <w:t>src/data_anonimizer.py</w:t>
      </w:r>
      <w:r w:rsidRPr="00B42577">
        <w:rPr>
          <w:rFonts w:ascii="Segoe UI" w:eastAsia="Times New Roman" w:hAnsi="Segoe UI" w:cs="Segoe UI"/>
          <w:color w:val="000000" w:themeColor="text1"/>
          <w:kern w:val="0"/>
          <w:sz w:val="21"/>
          <w:szCs w:val="21"/>
          <w:lang w:eastAsia="en-GB"/>
          <w14:ligatures w14:val="none"/>
        </w:rPr>
        <w:t> and stored in </w:t>
      </w:r>
      <w:r w:rsidRPr="00B42577">
        <w:rPr>
          <w:rFonts w:ascii="Courier New" w:eastAsia="Times New Roman" w:hAnsi="Courier New" w:cs="Courier New"/>
          <w:color w:val="000000" w:themeColor="text1"/>
          <w:kern w:val="0"/>
          <w:sz w:val="20"/>
          <w:szCs w:val="20"/>
          <w:lang w:eastAsia="en-GB"/>
          <w14:ligatures w14:val="none"/>
        </w:rPr>
        <w:t>data/demo_data.csv</w:t>
      </w:r>
    </w:p>
    <w:p w14:paraId="0047C779" w14:textId="77777777" w:rsidR="00B42577" w:rsidRPr="00B42577" w:rsidRDefault="00B42577" w:rsidP="00B42577">
      <w:pPr>
        <w:numPr>
          <w:ilvl w:val="0"/>
          <w:numId w:val="6"/>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Given my limited local computational resources, I have opted to work with a small sample of the original data. However, the project is designed to be scalable, allowing for the entire dataset to be efficiently processed by deploying it to AWS with additional computational resources.</w:t>
      </w:r>
    </w:p>
    <w:p w14:paraId="5CBC0B4D"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t>3. KGMS and KG Construction</w:t>
      </w:r>
    </w:p>
    <w:p w14:paraId="350A7878" w14:textId="20B3C313"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As mentioned before, the application utilizes data that has been fetched from </w:t>
      </w:r>
      <w:r w:rsidRPr="00B42577">
        <w:rPr>
          <w:rFonts w:ascii="Segoe UI" w:eastAsia="Times New Roman" w:hAnsi="Segoe UI" w:cs="Segoe UI"/>
          <w:i/>
          <w:iCs/>
          <w:color w:val="000000" w:themeColor="text1"/>
          <w:kern w:val="0"/>
          <w:sz w:val="21"/>
          <w:szCs w:val="21"/>
          <w:lang w:eastAsia="en-GB"/>
          <w14:ligatures w14:val="none"/>
        </w:rPr>
        <w:t>KROSS Booking</w:t>
      </w:r>
      <w:r w:rsidRPr="00B42577">
        <w:rPr>
          <w:rFonts w:ascii="Segoe UI" w:eastAsia="Times New Roman" w:hAnsi="Segoe UI" w:cs="Segoe UI"/>
          <w:color w:val="000000" w:themeColor="text1"/>
          <w:kern w:val="0"/>
          <w:sz w:val="21"/>
          <w:szCs w:val="21"/>
          <w:lang w:eastAsia="en-GB"/>
          <w14:ligatures w14:val="none"/>
        </w:rPr>
        <w:t> and </w:t>
      </w:r>
      <w:r w:rsidRPr="00B42577">
        <w:rPr>
          <w:rFonts w:ascii="Segoe UI" w:eastAsia="Times New Roman" w:hAnsi="Segoe UI" w:cs="Segoe UI"/>
          <w:i/>
          <w:iCs/>
          <w:color w:val="000000" w:themeColor="text1"/>
          <w:kern w:val="0"/>
          <w:sz w:val="21"/>
          <w:szCs w:val="21"/>
          <w:lang w:eastAsia="en-GB"/>
          <w14:ligatures w14:val="none"/>
        </w:rPr>
        <w:t>TimeTac</w:t>
      </w:r>
      <w:r w:rsidRPr="00B42577">
        <w:rPr>
          <w:rFonts w:ascii="Segoe UI" w:eastAsia="Times New Roman" w:hAnsi="Segoe UI" w:cs="Segoe UI"/>
          <w:color w:val="000000" w:themeColor="text1"/>
          <w:kern w:val="0"/>
          <w:sz w:val="21"/>
          <w:szCs w:val="21"/>
          <w:lang w:eastAsia="en-GB"/>
          <w14:ligatures w14:val="none"/>
        </w:rPr>
        <w:t> via their internal APIs is currently stored in a AWS RDS in multiple tables using the architecture displayed below:</w:t>
      </w:r>
      <w:r w:rsidRPr="00B42577">
        <w:rPr>
          <w:rFonts w:ascii="Segoe UI" w:eastAsia="Times New Roman" w:hAnsi="Segoe UI" w:cs="Segoe UI"/>
          <w:color w:val="000000" w:themeColor="text1"/>
          <w:kern w:val="0"/>
          <w:sz w:val="21"/>
          <w:szCs w:val="21"/>
          <w:lang w:eastAsia="en-GB"/>
          <w14:ligatures w14:val="none"/>
        </w:rPr>
        <w:br/>
      </w:r>
      <w:r w:rsidRPr="00B42577">
        <w:rPr>
          <w:rFonts w:ascii="Segoe UI" w:eastAsia="Times New Roman" w:hAnsi="Segoe UI" w:cs="Segoe UI"/>
          <w:color w:val="000000" w:themeColor="text1"/>
          <w:kern w:val="0"/>
          <w:sz w:val="21"/>
          <w:szCs w:val="21"/>
          <w:lang w:eastAsia="en-GB"/>
          <w14:ligatures w14:val="none"/>
        </w:rPr>
        <w:br/>
      </w:r>
      <w:r w:rsidRPr="00B42577">
        <w:rPr>
          <w:rFonts w:ascii="Segoe UI" w:eastAsia="Times New Roman" w:hAnsi="Segoe UI" w:cs="Segoe UI"/>
          <w:color w:val="000000" w:themeColor="text1"/>
          <w:kern w:val="0"/>
          <w:sz w:val="21"/>
          <w:szCs w:val="21"/>
          <w:lang w:eastAsia="en-GB"/>
          <w14:ligatures w14:val="none"/>
        </w:rPr>
        <w:br/>
      </w: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7EBB4CBD" wp14:editId="7200B885">
                <wp:extent cx="304800" cy="304800"/>
                <wp:effectExtent l="0" t="0" r="0" b="0"/>
                <wp:docPr id="2090613957" name="Rectangle 8">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2CBE4" id="Rectangle 8" o:spid="_x0000_s1026" href="https://github.com/dominik-pichler/Thot_Reviews/blob/main/drawings/Application_Architecture.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6DBC603E"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lastRenderedPageBreak/>
        <w:br/>
      </w:r>
      <w:r w:rsidRPr="00B42577">
        <w:rPr>
          <w:rFonts w:ascii="Segoe UI" w:eastAsia="Times New Roman" w:hAnsi="Segoe UI" w:cs="Segoe UI"/>
          <w:color w:val="000000" w:themeColor="text1"/>
          <w:kern w:val="0"/>
          <w:sz w:val="21"/>
          <w:szCs w:val="21"/>
          <w:lang w:eastAsia="en-GB"/>
          <w14:ligatures w14:val="none"/>
        </w:rPr>
        <w:br/>
      </w:r>
    </w:p>
    <w:p w14:paraId="6EC523C1"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the beginning the data is being fetched from the two API's utilizing a python script that runs in a </w:t>
      </w:r>
      <w:r w:rsidRPr="00B42577">
        <w:rPr>
          <w:rFonts w:ascii="Segoe UI" w:eastAsia="Times New Roman" w:hAnsi="Segoe UI" w:cs="Segoe UI"/>
          <w:i/>
          <w:iCs/>
          <w:color w:val="000000" w:themeColor="text1"/>
          <w:kern w:val="0"/>
          <w:sz w:val="21"/>
          <w:szCs w:val="21"/>
          <w:lang w:eastAsia="en-GB"/>
          <w14:ligatures w14:val="none"/>
        </w:rPr>
        <w:t>AWS Lamda Container</w:t>
      </w:r>
      <w:r w:rsidRPr="00B42577">
        <w:rPr>
          <w:rFonts w:ascii="Segoe UI" w:eastAsia="Times New Roman" w:hAnsi="Segoe UI" w:cs="Segoe UI"/>
          <w:color w:val="000000" w:themeColor="text1"/>
          <w:kern w:val="0"/>
          <w:sz w:val="21"/>
          <w:szCs w:val="21"/>
          <w:lang w:eastAsia="en-GB"/>
          <w14:ligatures w14:val="none"/>
        </w:rPr>
        <w:t> that is being executed once per day (at midnight). Once the data has been fetched successfully, is then stored in extraction tables in a </w:t>
      </w:r>
      <w:r w:rsidRPr="00B42577">
        <w:rPr>
          <w:rFonts w:ascii="Segoe UI" w:eastAsia="Times New Roman" w:hAnsi="Segoe UI" w:cs="Segoe UI"/>
          <w:i/>
          <w:iCs/>
          <w:color w:val="000000" w:themeColor="text1"/>
          <w:kern w:val="0"/>
          <w:sz w:val="21"/>
          <w:szCs w:val="21"/>
          <w:lang w:eastAsia="en-GB"/>
          <w14:ligatures w14:val="none"/>
        </w:rPr>
        <w:t>PostgreSQL</w:t>
      </w:r>
      <w:r w:rsidRPr="00B42577">
        <w:rPr>
          <w:rFonts w:ascii="Segoe UI" w:eastAsia="Times New Roman" w:hAnsi="Segoe UI" w:cs="Segoe UI"/>
          <w:color w:val="000000" w:themeColor="text1"/>
          <w:kern w:val="0"/>
          <w:sz w:val="21"/>
          <w:szCs w:val="21"/>
          <w:lang w:eastAsia="en-GB"/>
          <w14:ligatures w14:val="none"/>
        </w:rPr>
        <w:t> DB stored in an </w:t>
      </w:r>
      <w:r w:rsidRPr="00B42577">
        <w:rPr>
          <w:rFonts w:ascii="Segoe UI" w:eastAsia="Times New Roman" w:hAnsi="Segoe UI" w:cs="Segoe UI"/>
          <w:i/>
          <w:iCs/>
          <w:color w:val="000000" w:themeColor="text1"/>
          <w:kern w:val="0"/>
          <w:sz w:val="21"/>
          <w:szCs w:val="21"/>
          <w:lang w:eastAsia="en-GB"/>
          <w14:ligatures w14:val="none"/>
        </w:rPr>
        <w:t>AWS RDS Instance</w:t>
      </w:r>
      <w:r w:rsidRPr="00B42577">
        <w:rPr>
          <w:rFonts w:ascii="Segoe UI" w:eastAsia="Times New Roman" w:hAnsi="Segoe UI" w:cs="Segoe UI"/>
          <w:color w:val="000000" w:themeColor="text1"/>
          <w:kern w:val="0"/>
          <w:sz w:val="21"/>
          <w:szCs w:val="21"/>
          <w:lang w:eastAsia="en-GB"/>
          <w14:ligatures w14:val="none"/>
        </w:rPr>
        <w:t> (serving as central source of truth) and then automatically (via </w:t>
      </w:r>
      <w:r w:rsidRPr="00B42577">
        <w:rPr>
          <w:rFonts w:ascii="Segoe UI" w:eastAsia="Times New Roman" w:hAnsi="Segoe UI" w:cs="Segoe UI"/>
          <w:i/>
          <w:iCs/>
          <w:color w:val="000000" w:themeColor="text1"/>
          <w:kern w:val="0"/>
          <w:sz w:val="21"/>
          <w:szCs w:val="21"/>
          <w:lang w:eastAsia="en-GB"/>
          <w14:ligatures w14:val="none"/>
        </w:rPr>
        <w:t>AWS Lamda</w:t>
      </w:r>
      <w:r w:rsidRPr="00B42577">
        <w:rPr>
          <w:rFonts w:ascii="Segoe UI" w:eastAsia="Times New Roman" w:hAnsi="Segoe UI" w:cs="Segoe UI"/>
          <w:color w:val="000000" w:themeColor="text1"/>
          <w:kern w:val="0"/>
          <w:sz w:val="21"/>
          <w:szCs w:val="21"/>
          <w:lang w:eastAsia="en-GB"/>
          <w14:ligatures w14:val="none"/>
        </w:rPr>
        <w:t> again) processed into the aforementioned ABT.</w:t>
      </w:r>
    </w:p>
    <w:p w14:paraId="1BF99F46"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the meantime, an adapter (also running in a different </w:t>
      </w:r>
      <w:r w:rsidRPr="00B42577">
        <w:rPr>
          <w:rFonts w:ascii="Segoe UI" w:eastAsia="Times New Roman" w:hAnsi="Segoe UI" w:cs="Segoe UI"/>
          <w:i/>
          <w:iCs/>
          <w:color w:val="000000" w:themeColor="text1"/>
          <w:kern w:val="0"/>
          <w:sz w:val="21"/>
          <w:szCs w:val="21"/>
          <w:lang w:eastAsia="en-GB"/>
          <w14:ligatures w14:val="none"/>
        </w:rPr>
        <w:t>AWS Lamda Container</w:t>
      </w:r>
      <w:r w:rsidRPr="00B42577">
        <w:rPr>
          <w:rFonts w:ascii="Segoe UI" w:eastAsia="Times New Roman" w:hAnsi="Segoe UI" w:cs="Segoe UI"/>
          <w:color w:val="000000" w:themeColor="text1"/>
          <w:kern w:val="0"/>
          <w:sz w:val="21"/>
          <w:szCs w:val="21"/>
          <w:lang w:eastAsia="en-GB"/>
          <w14:ligatures w14:val="none"/>
        </w:rPr>
        <w:t>), is daily fetching new review data from the ABT, sends the reviews to a sentiment model (</w:t>
      </w:r>
      <w:r w:rsidRPr="00B42577">
        <w:rPr>
          <w:rFonts w:ascii="Courier New" w:eastAsia="Times New Roman" w:hAnsi="Courier New" w:cs="Courier New"/>
          <w:color w:val="000000" w:themeColor="text1"/>
          <w:kern w:val="0"/>
          <w:sz w:val="20"/>
          <w:szCs w:val="20"/>
          <w:lang w:eastAsia="en-GB"/>
          <w14:ligatures w14:val="none"/>
        </w:rPr>
        <w:t>emotion_detector.py</w:t>
      </w:r>
      <w:r w:rsidRPr="00B42577">
        <w:rPr>
          <w:rFonts w:ascii="Segoe UI" w:eastAsia="Times New Roman" w:hAnsi="Segoe UI" w:cs="Segoe UI"/>
          <w:color w:val="000000" w:themeColor="text1"/>
          <w:kern w:val="0"/>
          <w:sz w:val="21"/>
          <w:szCs w:val="21"/>
          <w:lang w:eastAsia="en-GB"/>
          <w14:ligatures w14:val="none"/>
        </w:rPr>
        <w:t>) that returns the top sentiment scores for each review.</w:t>
      </w:r>
    </w:p>
    <w:p w14:paraId="525FF328" w14:textId="0E45E5A0"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After that, the data gets transformed into a graph-structure and then added to an on-premise </w:t>
      </w:r>
      <w:r w:rsidRPr="00B42577">
        <w:rPr>
          <w:rFonts w:ascii="Segoe UI" w:eastAsia="Times New Roman" w:hAnsi="Segoe UI" w:cs="Segoe UI"/>
          <w:i/>
          <w:iCs/>
          <w:color w:val="000000" w:themeColor="text1"/>
          <w:kern w:val="0"/>
          <w:sz w:val="21"/>
          <w:szCs w:val="21"/>
          <w:lang w:eastAsia="en-GB"/>
          <w14:ligatures w14:val="none"/>
        </w:rPr>
        <w:t>Neo4J</w:t>
      </w:r>
      <w:r w:rsidRPr="00B42577">
        <w:rPr>
          <w:rFonts w:ascii="Segoe UI" w:eastAsia="Times New Roman" w:hAnsi="Segoe UI" w:cs="Segoe UI"/>
          <w:color w:val="000000" w:themeColor="text1"/>
          <w:kern w:val="0"/>
          <w:sz w:val="21"/>
          <w:szCs w:val="21"/>
          <w:lang w:eastAsia="en-GB"/>
          <w14:ligatures w14:val="none"/>
        </w:rPr>
        <w:t> Database (dockerized) via the following python script </w:t>
      </w:r>
      <w:r w:rsidRPr="00B42577">
        <w:rPr>
          <w:rFonts w:ascii="Courier New" w:eastAsia="Times New Roman" w:hAnsi="Courier New" w:cs="Courier New"/>
          <w:color w:val="000000" w:themeColor="text1"/>
          <w:kern w:val="0"/>
          <w:sz w:val="20"/>
          <w:szCs w:val="20"/>
          <w:lang w:eastAsia="en-GB"/>
          <w14:ligatures w14:val="none"/>
        </w:rPr>
        <w:t>src/KG_Building_Handler.py</w:t>
      </w:r>
      <w:r w:rsidRPr="00B42577">
        <w:rPr>
          <w:rFonts w:ascii="Segoe UI" w:eastAsia="Times New Roman" w:hAnsi="Segoe UI" w:cs="Segoe UI"/>
          <w:color w:val="000000" w:themeColor="text1"/>
          <w:kern w:val="0"/>
          <w:sz w:val="21"/>
          <w:szCs w:val="21"/>
          <w:lang w:eastAsia="en-GB"/>
          <w14:ligatures w14:val="none"/>
        </w:rPr>
        <w:t xml:space="preserve">. This script iterates over every row in the ABT, transforms it based on the </w:t>
      </w:r>
      <w:ins w:id="17" w:author="Dominik Pichler" w:date="2024-10-20T21:04:00Z">
        <w:r w:rsidRPr="00B42577">
          <w:rPr>
            <w:rFonts w:ascii="Segoe UI" w:eastAsia="Times New Roman" w:hAnsi="Segoe UI" w:cs="Segoe UI"/>
            <w:color w:val="000000" w:themeColor="text1"/>
            <w:kern w:val="0"/>
            <w:sz w:val="21"/>
            <w:szCs w:val="21"/>
            <w:lang w:val="en-US" w:eastAsia="en-GB"/>
            <w14:ligatures w14:val="none"/>
            <w:rPrChange w:id="18" w:author="Dominik Pichler" w:date="2024-10-20T21:04:00Z">
              <w:rPr>
                <w:rFonts w:ascii="Segoe UI" w:eastAsia="Times New Roman" w:hAnsi="Segoe UI" w:cs="Segoe UI"/>
                <w:color w:val="000000" w:themeColor="text1"/>
                <w:kern w:val="0"/>
                <w:sz w:val="21"/>
                <w:szCs w:val="21"/>
                <w:lang w:val="de-AT" w:eastAsia="en-GB"/>
                <w14:ligatures w14:val="none"/>
              </w:rPr>
            </w:rPrChange>
          </w:rPr>
          <w:t>o</w:t>
        </w:r>
      </w:ins>
      <w:del w:id="19" w:author="Dominik Pichler" w:date="2024-10-20T21:04:00Z">
        <w:r w:rsidRPr="00B42577" w:rsidDel="00B42577">
          <w:rPr>
            <w:rFonts w:ascii="Segoe UI" w:eastAsia="Times New Roman" w:hAnsi="Segoe UI" w:cs="Segoe UI"/>
            <w:color w:val="000000" w:themeColor="text1"/>
            <w:kern w:val="0"/>
            <w:sz w:val="21"/>
            <w:szCs w:val="21"/>
            <w:lang w:eastAsia="en-GB"/>
            <w14:ligatures w14:val="none"/>
          </w:rPr>
          <w:delText>O</w:delText>
        </w:r>
      </w:del>
      <w:r w:rsidRPr="00B42577">
        <w:rPr>
          <w:rFonts w:ascii="Segoe UI" w:eastAsia="Times New Roman" w:hAnsi="Segoe UI" w:cs="Segoe UI"/>
          <w:color w:val="000000" w:themeColor="text1"/>
          <w:kern w:val="0"/>
          <w:sz w:val="21"/>
          <w:szCs w:val="21"/>
          <w:lang w:eastAsia="en-GB"/>
          <w14:ligatures w14:val="none"/>
        </w:rPr>
        <w:t xml:space="preserve">ntology below and adds it to Neo4j. In case a certain </w:t>
      </w:r>
      <w:ins w:id="20" w:author="Dominik Pichler" w:date="2024-10-20T21:04:00Z">
        <w:r w:rsidRPr="00B42577">
          <w:rPr>
            <w:rFonts w:ascii="Segoe UI" w:eastAsia="Times New Roman" w:hAnsi="Segoe UI" w:cs="Segoe UI"/>
            <w:color w:val="000000" w:themeColor="text1"/>
            <w:kern w:val="0"/>
            <w:sz w:val="21"/>
            <w:szCs w:val="21"/>
            <w:lang w:val="en-US" w:eastAsia="en-GB"/>
            <w14:ligatures w14:val="none"/>
            <w:rPrChange w:id="21" w:author="Dominik Pichler" w:date="2024-10-20T21:04:00Z">
              <w:rPr>
                <w:rFonts w:ascii="Segoe UI" w:eastAsia="Times New Roman" w:hAnsi="Segoe UI" w:cs="Segoe UI"/>
                <w:color w:val="000000" w:themeColor="text1"/>
                <w:kern w:val="0"/>
                <w:sz w:val="21"/>
                <w:szCs w:val="21"/>
                <w:lang w:val="de-AT" w:eastAsia="en-GB"/>
                <w14:ligatures w14:val="none"/>
              </w:rPr>
            </w:rPrChange>
          </w:rPr>
          <w:t>n</w:t>
        </w:r>
      </w:ins>
      <w:del w:id="22" w:author="Dominik Pichler" w:date="2024-10-20T21:04:00Z">
        <w:r w:rsidRPr="00B42577" w:rsidDel="00B42577">
          <w:rPr>
            <w:rFonts w:ascii="Segoe UI" w:eastAsia="Times New Roman" w:hAnsi="Segoe UI" w:cs="Segoe UI"/>
            <w:color w:val="000000" w:themeColor="text1"/>
            <w:kern w:val="0"/>
            <w:sz w:val="21"/>
            <w:szCs w:val="21"/>
            <w:lang w:eastAsia="en-GB"/>
            <w14:ligatures w14:val="none"/>
          </w:rPr>
          <w:delText>N</w:delText>
        </w:r>
      </w:del>
      <w:r w:rsidRPr="00B42577">
        <w:rPr>
          <w:rFonts w:ascii="Segoe UI" w:eastAsia="Times New Roman" w:hAnsi="Segoe UI" w:cs="Segoe UI"/>
          <w:color w:val="000000" w:themeColor="text1"/>
          <w:kern w:val="0"/>
          <w:sz w:val="21"/>
          <w:szCs w:val="21"/>
          <w:lang w:eastAsia="en-GB"/>
          <w14:ligatures w14:val="none"/>
        </w:rPr>
        <w:t>ode already exists (for example, an appartement has already been booked before), the script uses Cypher to determine this and instead of creating a new node of this kind, the already existing n</w:t>
      </w:r>
      <w:del w:id="23" w:author="Dominik Pichler" w:date="2024-10-20T21:04:00Z">
        <w:r w:rsidRPr="00B42577" w:rsidDel="00B42577">
          <w:rPr>
            <w:rFonts w:ascii="Segoe UI" w:eastAsia="Times New Roman" w:hAnsi="Segoe UI" w:cs="Segoe UI"/>
            <w:color w:val="000000" w:themeColor="text1"/>
            <w:kern w:val="0"/>
            <w:sz w:val="21"/>
            <w:szCs w:val="21"/>
            <w:lang w:eastAsia="en-GB"/>
            <w14:ligatures w14:val="none"/>
          </w:rPr>
          <w:delText>d</w:delText>
        </w:r>
      </w:del>
      <w:r w:rsidRPr="00B42577">
        <w:rPr>
          <w:rFonts w:ascii="Segoe UI" w:eastAsia="Times New Roman" w:hAnsi="Segoe UI" w:cs="Segoe UI"/>
          <w:color w:val="000000" w:themeColor="text1"/>
          <w:kern w:val="0"/>
          <w:sz w:val="21"/>
          <w:szCs w:val="21"/>
          <w:lang w:eastAsia="en-GB"/>
          <w14:ligatures w14:val="none"/>
        </w:rPr>
        <w:t>o</w:t>
      </w:r>
      <w:ins w:id="24" w:author="Dominik Pichler" w:date="2024-10-20T21:04:00Z">
        <w:r w:rsidRPr="00B42577">
          <w:rPr>
            <w:rFonts w:ascii="Segoe UI" w:eastAsia="Times New Roman" w:hAnsi="Segoe UI" w:cs="Segoe UI"/>
            <w:color w:val="000000" w:themeColor="text1"/>
            <w:kern w:val="0"/>
            <w:sz w:val="21"/>
            <w:szCs w:val="21"/>
            <w:lang w:val="en-US" w:eastAsia="en-GB"/>
            <w14:ligatures w14:val="none"/>
            <w:rPrChange w:id="25" w:author="Dominik Pichler" w:date="2024-10-20T21:04:00Z">
              <w:rPr>
                <w:rFonts w:ascii="Segoe UI" w:eastAsia="Times New Roman" w:hAnsi="Segoe UI" w:cs="Segoe UI"/>
                <w:color w:val="000000" w:themeColor="text1"/>
                <w:kern w:val="0"/>
                <w:sz w:val="21"/>
                <w:szCs w:val="21"/>
                <w:lang w:val="de-AT" w:eastAsia="en-GB"/>
                <w14:ligatures w14:val="none"/>
              </w:rPr>
            </w:rPrChange>
          </w:rPr>
          <w:t>d</w:t>
        </w:r>
      </w:ins>
      <w:r w:rsidRPr="00B42577">
        <w:rPr>
          <w:rFonts w:ascii="Segoe UI" w:eastAsia="Times New Roman" w:hAnsi="Segoe UI" w:cs="Segoe UI"/>
          <w:color w:val="000000" w:themeColor="text1"/>
          <w:kern w:val="0"/>
          <w:sz w:val="21"/>
          <w:szCs w:val="21"/>
          <w:lang w:eastAsia="en-GB"/>
          <w14:ligatures w14:val="none"/>
        </w:rPr>
        <w:t>e will be used.</w:t>
      </w:r>
    </w:p>
    <w:p w14:paraId="46001E3F" w14:textId="1157DD78"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Through the process outlined above, the Knowledge Graph (KG) is updated daily with the latest available data, allowing it to continuously evolve. The resulting KG comprises a collection of nodes and edges. Each row in the ABT corresponds to one such instance displayed below. </w:t>
      </w: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727BFB39" wp14:editId="31C29842">
                <wp:extent cx="304800" cy="304800"/>
                <wp:effectExtent l="0" t="0" r="0" b="0"/>
                <wp:docPr id="914454886" name="Rectangle 7" descr="KG_Architecture">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94F65" id="Rectangle 7" o:spid="_x0000_s1026" alt="KG_Architecture" href="https://github.com/dominik-pichler/Thot_Reviews/blob/main/drawings/KG_Architecture.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D953320"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b/>
          <w:bCs/>
          <w:color w:val="000000" w:themeColor="text1"/>
          <w:kern w:val="0"/>
          <w:sz w:val="21"/>
          <w:szCs w:val="21"/>
          <w:lang w:eastAsia="en-GB"/>
          <w14:ligatures w14:val="none"/>
        </w:rPr>
        <w:t>Side Notes:</w:t>
      </w:r>
    </w:p>
    <w:p w14:paraId="2FD71D1B" w14:textId="77777777" w:rsidR="00B42577" w:rsidRPr="00B42577" w:rsidRDefault="00B42577" w:rsidP="00B42577">
      <w:pPr>
        <w:numPr>
          <w:ilvl w:val="0"/>
          <w:numId w:val="7"/>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the initial creation phase, edges leading to the </w:t>
      </w:r>
      <w:r w:rsidRPr="00B42577">
        <w:rPr>
          <w:rFonts w:ascii="Segoe UI" w:eastAsia="Times New Roman" w:hAnsi="Segoe UI" w:cs="Segoe UI"/>
          <w:i/>
          <w:iCs/>
          <w:color w:val="000000" w:themeColor="text1"/>
          <w:kern w:val="0"/>
          <w:sz w:val="21"/>
          <w:szCs w:val="21"/>
          <w:lang w:eastAsia="en-GB"/>
          <w14:ligatures w14:val="none"/>
        </w:rPr>
        <w:t>Quality Indication</w:t>
      </w:r>
      <w:r w:rsidRPr="00B42577">
        <w:rPr>
          <w:rFonts w:ascii="Segoe UI" w:eastAsia="Times New Roman" w:hAnsi="Segoe UI" w:cs="Segoe UI"/>
          <w:color w:val="000000" w:themeColor="text1"/>
          <w:kern w:val="0"/>
          <w:sz w:val="21"/>
          <w:szCs w:val="21"/>
          <w:lang w:eastAsia="en-GB"/>
          <w14:ligatures w14:val="none"/>
        </w:rPr>
        <w:t> are available only for a specific subgroup (the training set). These edges are intended to be learned using </w:t>
      </w:r>
      <w:r w:rsidRPr="00B42577">
        <w:rPr>
          <w:rFonts w:ascii="Segoe UI" w:eastAsia="Times New Roman" w:hAnsi="Segoe UI" w:cs="Segoe UI"/>
          <w:i/>
          <w:iCs/>
          <w:color w:val="000000" w:themeColor="text1"/>
          <w:kern w:val="0"/>
          <w:sz w:val="21"/>
          <w:szCs w:val="21"/>
          <w:lang w:eastAsia="en-GB"/>
          <w14:ligatures w14:val="none"/>
        </w:rPr>
        <w:t>TransE</w:t>
      </w:r>
      <w:r w:rsidRPr="00B42577">
        <w:rPr>
          <w:rFonts w:ascii="Segoe UI" w:eastAsia="Times New Roman" w:hAnsi="Segoe UI" w:cs="Segoe UI"/>
          <w:color w:val="000000" w:themeColor="text1"/>
          <w:kern w:val="0"/>
          <w:sz w:val="21"/>
          <w:szCs w:val="21"/>
          <w:lang w:eastAsia="en-GB"/>
          <w14:ligatures w14:val="none"/>
        </w:rPr>
        <w:t>.</w:t>
      </w:r>
    </w:p>
    <w:p w14:paraId="6A845D69"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p>
    <w:p w14:paraId="730085B8"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3.1 Technologies used:</w:t>
      </w:r>
    </w:p>
    <w:p w14:paraId="7616D85B"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Starting out, EC2 (running </w:t>
      </w:r>
      <w:r w:rsidRPr="00B42577">
        <w:rPr>
          <w:rFonts w:ascii="Segoe UI" w:eastAsia="Times New Roman" w:hAnsi="Segoe UI" w:cs="Segoe UI"/>
          <w:i/>
          <w:iCs/>
          <w:color w:val="000000" w:themeColor="text1"/>
          <w:kern w:val="0"/>
          <w:sz w:val="21"/>
          <w:szCs w:val="21"/>
          <w:lang w:eastAsia="en-GB"/>
          <w14:ligatures w14:val="none"/>
        </w:rPr>
        <w:t>Python</w:t>
      </w:r>
      <w:r w:rsidRPr="00B42577">
        <w:rPr>
          <w:rFonts w:ascii="Segoe UI" w:eastAsia="Times New Roman" w:hAnsi="Segoe UI" w:cs="Segoe UI"/>
          <w:color w:val="000000" w:themeColor="text1"/>
          <w:kern w:val="0"/>
          <w:sz w:val="21"/>
          <w:szCs w:val="21"/>
          <w:lang w:eastAsia="en-GB"/>
          <w14:ligatures w14:val="none"/>
        </w:rPr>
        <w:t> and </w:t>
      </w:r>
      <w:r w:rsidRPr="00B42577">
        <w:rPr>
          <w:rFonts w:ascii="Segoe UI" w:eastAsia="Times New Roman" w:hAnsi="Segoe UI" w:cs="Segoe UI"/>
          <w:i/>
          <w:iCs/>
          <w:color w:val="000000" w:themeColor="text1"/>
          <w:kern w:val="0"/>
          <w:sz w:val="21"/>
          <w:szCs w:val="21"/>
          <w:lang w:eastAsia="en-GB"/>
          <w14:ligatures w14:val="none"/>
        </w:rPr>
        <w:t>PostgreSQL</w:t>
      </w:r>
      <w:r w:rsidRPr="00B42577">
        <w:rPr>
          <w:rFonts w:ascii="Segoe UI" w:eastAsia="Times New Roman" w:hAnsi="Segoe UI" w:cs="Segoe UI"/>
          <w:color w:val="000000" w:themeColor="text1"/>
          <w:kern w:val="0"/>
          <w:sz w:val="21"/>
          <w:szCs w:val="21"/>
          <w:lang w:eastAsia="en-GB"/>
          <w14:ligatures w14:val="none"/>
        </w:rPr>
        <w:t>) and \lamda have been chosen for the data engineering side, including job scheduling and classic RDBS (using PostgreSQL as Single Source of Truth). The decision to adopt this technology suite was mainly influenced by it's general purpose, time proven quality, high scalability and wide array of utilities. In addition, it provides a strong architectural backbone for all kind of ML-Application, being it classic, or graph based machine learning, allowing them to flourish in harmony and synergy.</w:t>
      </w:r>
    </w:p>
    <w:p w14:paraId="65770647"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Furthermore </w:t>
      </w:r>
      <w:r w:rsidRPr="00B42577">
        <w:rPr>
          <w:rFonts w:ascii="Segoe UI" w:eastAsia="Times New Roman" w:hAnsi="Segoe UI" w:cs="Segoe UI"/>
          <w:i/>
          <w:iCs/>
          <w:color w:val="000000" w:themeColor="text1"/>
          <w:kern w:val="0"/>
          <w:sz w:val="21"/>
          <w:szCs w:val="21"/>
          <w:lang w:eastAsia="en-GB"/>
          <w14:ligatures w14:val="none"/>
        </w:rPr>
        <w:t>Neo4j</w:t>
      </w:r>
      <w:r w:rsidRPr="00B42577">
        <w:rPr>
          <w:rFonts w:ascii="Segoe UI" w:eastAsia="Times New Roman" w:hAnsi="Segoe UI" w:cs="Segoe UI"/>
          <w:color w:val="000000" w:themeColor="text1"/>
          <w:kern w:val="0"/>
          <w:sz w:val="21"/>
          <w:szCs w:val="21"/>
          <w:lang w:eastAsia="en-GB"/>
          <w14:ligatures w14:val="none"/>
        </w:rPr>
        <w:t> was then chose as a graph database for storing the built Knowledge Graph(s), while other database have been investigated, some being:</w:t>
      </w:r>
    </w:p>
    <w:p w14:paraId="2238CF4D" w14:textId="77777777" w:rsidR="00B42577" w:rsidRPr="00B42577" w:rsidRDefault="00B42577" w:rsidP="00B42577">
      <w:pPr>
        <w:numPr>
          <w:ilvl w:val="0"/>
          <w:numId w:val="8"/>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Amazons's own solution - Neptune</w:t>
      </w:r>
    </w:p>
    <w:p w14:paraId="787579F6" w14:textId="77777777" w:rsidR="00B42577" w:rsidRPr="00B42577" w:rsidRDefault="00B42577" w:rsidP="00B42577">
      <w:pPr>
        <w:numPr>
          <w:ilvl w:val="0"/>
          <w:numId w:val="8"/>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Microsoft's Azure Cosmos DB</w:t>
      </w:r>
    </w:p>
    <w:p w14:paraId="4DD4CD06" w14:textId="77777777" w:rsidR="00B42577" w:rsidRPr="00B42577" w:rsidRDefault="00B42577" w:rsidP="00B42577">
      <w:pPr>
        <w:numPr>
          <w:ilvl w:val="0"/>
          <w:numId w:val="8"/>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Dgraph</w:t>
      </w:r>
    </w:p>
    <w:p w14:paraId="77CA465A" w14:textId="77777777" w:rsidR="00B42577" w:rsidRPr="00B42577" w:rsidRDefault="00B42577" w:rsidP="00B42577">
      <w:pPr>
        <w:numPr>
          <w:ilvl w:val="0"/>
          <w:numId w:val="8"/>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lastRenderedPageBreak/>
        <w:t>ArangoDB</w:t>
      </w:r>
    </w:p>
    <w:p w14:paraId="25F9EF78" w14:textId="77777777" w:rsidR="00B42577" w:rsidRPr="00B42577" w:rsidRDefault="00B42577" w:rsidP="00B42577">
      <w:pPr>
        <w:numPr>
          <w:ilvl w:val="0"/>
          <w:numId w:val="8"/>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OrientDB</w:t>
      </w:r>
    </w:p>
    <w:p w14:paraId="0064A358" w14:textId="77777777" w:rsidR="00B42577" w:rsidRPr="00B42577" w:rsidRDefault="00B42577" w:rsidP="00B42577">
      <w:pPr>
        <w:numPr>
          <w:ilvl w:val="0"/>
          <w:numId w:val="8"/>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w:t>
      </w:r>
    </w:p>
    <w:p w14:paraId="2FDB04CB"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While each DB provided individual advantages and disadvantages, Neo4j was convincing for this project, mainly due to it's great support for graph data structure, Cypher's amazing syntax, the efficient querying and the docker support, leading to great flexibility, solid performance, and eas of use that was really appealing. The opportunity to add Neo4j in a docker container to the existing technical infrastructure in AWS (leveraging EC2) underlines the flexibility and scalability of this technology.</w:t>
      </w:r>
    </w:p>
    <w:p w14:paraId="00539E77"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addition and out of curiosity (in Vadalog/Datalog), a </w:t>
      </w:r>
      <w:r w:rsidRPr="00B42577">
        <w:rPr>
          <w:rFonts w:ascii="Segoe UI" w:eastAsia="Times New Roman" w:hAnsi="Segoe UI" w:cs="Segoe UI"/>
          <w:b/>
          <w:bCs/>
          <w:color w:val="000000" w:themeColor="text1"/>
          <w:kern w:val="0"/>
          <w:sz w:val="21"/>
          <w:szCs w:val="21"/>
          <w:lang w:eastAsia="en-GB"/>
          <w14:ligatures w14:val="none"/>
        </w:rPr>
        <w:t>cozoDB</w:t>
      </w:r>
      <w:r w:rsidRPr="00B42577">
        <w:rPr>
          <w:rFonts w:ascii="Segoe UI" w:eastAsia="Times New Roman" w:hAnsi="Segoe UI" w:cs="Segoe UI"/>
          <w:color w:val="000000" w:themeColor="text1"/>
          <w:kern w:val="0"/>
          <w:sz w:val="21"/>
          <w:szCs w:val="21"/>
          <w:lang w:eastAsia="en-GB"/>
          <w14:ligatures w14:val="none"/>
        </w:rPr>
        <w:t> has also been setup (can be found in </w:t>
      </w:r>
      <w:r w:rsidRPr="00B42577">
        <w:rPr>
          <w:rFonts w:ascii="Courier New" w:eastAsia="Times New Roman" w:hAnsi="Courier New" w:cs="Courier New"/>
          <w:color w:val="000000" w:themeColor="text1"/>
          <w:kern w:val="0"/>
          <w:sz w:val="20"/>
          <w:szCs w:val="20"/>
          <w:lang w:eastAsia="en-GB"/>
          <w14:ligatures w14:val="none"/>
        </w:rPr>
        <w:t>DataLogMe</w:t>
      </w:r>
      <w:r w:rsidRPr="00B42577">
        <w:rPr>
          <w:rFonts w:ascii="Segoe UI" w:eastAsia="Times New Roman" w:hAnsi="Segoe UI" w:cs="Segoe UI"/>
          <w:color w:val="000000" w:themeColor="text1"/>
          <w:kern w:val="0"/>
          <w:sz w:val="21"/>
          <w:szCs w:val="21"/>
          <w:lang w:eastAsia="en-GB"/>
          <w14:ligatures w14:val="none"/>
        </w:rPr>
        <w:t>) and tested. Due to time constraints for further experiments, I nonetheless stuck to Neo4j and Cypher.</w:t>
      </w:r>
    </w:p>
    <w:p w14:paraId="22F2FE5E"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t>4 Analytics / Methods</w:t>
      </w:r>
    </w:p>
    <w:p w14:paraId="5F152C66"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4.1 Knowledge Graph Embeddings</w:t>
      </w:r>
    </w:p>
    <w:p w14:paraId="4A551B86"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4.1.1 Introduction</w:t>
      </w:r>
    </w:p>
    <w:p w14:paraId="3E0DAEAF"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One very important factor for customer satisfaction in this industry is the quality of the appartement cleanings. With increasing numbers of properties under management, assessing this quality can become a very time-consuming and inefficient process. So the idea here is to offer the business owners a application that helps to assess the quality of the appartement cleanings. As this is a very specific use case, a general (not fine-tuned and industry specific) model like BERT is assumed to be only of limited help. Therefore, a very small train-dataset (due to the time constraints) consisting of manually labels that indicate whether a review is concerned with cleaning issues, has been created and used to learn the </w:t>
      </w:r>
      <w:r w:rsidRPr="00B42577">
        <w:rPr>
          <w:rFonts w:ascii="Segoe UI" w:eastAsia="Times New Roman" w:hAnsi="Segoe UI" w:cs="Segoe UI"/>
          <w:i/>
          <w:iCs/>
          <w:color w:val="000000" w:themeColor="text1"/>
          <w:kern w:val="0"/>
          <w:sz w:val="21"/>
          <w:szCs w:val="21"/>
          <w:lang w:eastAsia="en-GB"/>
          <w14:ligatures w14:val="none"/>
        </w:rPr>
        <w:t>indicates_perceived_cleaning_quality</w:t>
      </w:r>
      <w:r w:rsidRPr="00B42577">
        <w:rPr>
          <w:rFonts w:ascii="Segoe UI" w:eastAsia="Times New Roman" w:hAnsi="Segoe UI" w:cs="Segoe UI"/>
          <w:color w:val="000000" w:themeColor="text1"/>
          <w:kern w:val="0"/>
          <w:sz w:val="21"/>
          <w:szCs w:val="21"/>
          <w:lang w:eastAsia="en-GB"/>
          <w14:ligatures w14:val="none"/>
        </w:rPr>
        <w:t> relationship from the original ontology with the help of </w:t>
      </w:r>
      <w:hyperlink r:id="rId74" w:history="1">
        <w:r w:rsidRPr="00B42577">
          <w:rPr>
            <w:rFonts w:ascii="Segoe UI" w:eastAsia="Times New Roman" w:hAnsi="Segoe UI" w:cs="Segoe UI"/>
            <w:color w:val="000000" w:themeColor="text1"/>
            <w:kern w:val="0"/>
            <w:sz w:val="21"/>
            <w:szCs w:val="21"/>
            <w:u w:val="single"/>
            <w:lang w:eastAsia="en-GB"/>
            <w14:ligatures w14:val="none"/>
          </w:rPr>
          <w:t>TransE</w:t>
        </w:r>
      </w:hyperlink>
      <w:r w:rsidRPr="00B42577">
        <w:rPr>
          <w:rFonts w:ascii="Segoe UI" w:eastAsia="Times New Roman" w:hAnsi="Segoe UI" w:cs="Segoe UI"/>
          <w:color w:val="000000" w:themeColor="text1"/>
          <w:kern w:val="0"/>
          <w:sz w:val="21"/>
          <w:szCs w:val="21"/>
          <w:lang w:eastAsia="en-GB"/>
          <w14:ligatures w14:val="none"/>
        </w:rPr>
        <w:t> were the logic for the relationship connection should be the following:</w:t>
      </w:r>
    </w:p>
    <w:p w14:paraId="2DF34299"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Quality Indication(Review)={great cleaning quality,If good cleaning explicitly mentioned neutral cleaning quality,If no problems mentioned in the review bad cleaning quality,Else </w:t>
      </w:r>
    </w:p>
    <w:p w14:paraId="684EA4F2"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Hence, the goal is to solve the following:</w:t>
      </w:r>
    </w:p>
    <w:p w14:paraId="2C1ACF0D"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p>
    <w:p w14:paraId="1B85F839" w14:textId="50C86B2B"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1961B09F" wp14:editId="1E4178EA">
                <wp:extent cx="304800" cy="304800"/>
                <wp:effectExtent l="0" t="0" r="0" b="0"/>
                <wp:docPr id="2111389318" name="Rectangle 6" descr="TransE Learnin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76E0C" id="Rectangle 6" o:spid="_x0000_s1026" alt="TransE Learning" href="https://github.com/dominik-pichler/Thot_Reviews/blob/main/drawings/TransE_Goa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7D9055A8"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p>
    <w:p w14:paraId="2532FBA7"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4.1.2 Used Model(s)</w:t>
      </w:r>
    </w:p>
    <w:p w14:paraId="2FED059E"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 xml:space="preserve">To address this problem, I chose to use Knowledge Graph (KG) Embeddings. Although I've tested only one algorithm, TransE, the code is designed with the GoF's Strategy Pattern in mind. This </w:t>
      </w:r>
      <w:r w:rsidRPr="00B42577">
        <w:rPr>
          <w:rFonts w:ascii="Segoe UI" w:eastAsia="Times New Roman" w:hAnsi="Segoe UI" w:cs="Segoe UI"/>
          <w:color w:val="000000" w:themeColor="text1"/>
          <w:kern w:val="0"/>
          <w:sz w:val="21"/>
          <w:szCs w:val="21"/>
          <w:lang w:eastAsia="en-GB"/>
          <w14:ligatures w14:val="none"/>
        </w:rPr>
        <w:lastRenderedPageBreak/>
        <w:t>approach allows for the quick implementation of additional embedding algorithms available in the </w:t>
      </w:r>
      <w:r w:rsidRPr="00B42577">
        <w:rPr>
          <w:rFonts w:ascii="Segoe UI" w:eastAsia="Times New Roman" w:hAnsi="Segoe UI" w:cs="Segoe UI"/>
          <w:i/>
          <w:iCs/>
          <w:color w:val="000000" w:themeColor="text1"/>
          <w:kern w:val="0"/>
          <w:sz w:val="21"/>
          <w:szCs w:val="21"/>
          <w:lang w:eastAsia="en-GB"/>
          <w14:ligatures w14:val="none"/>
        </w:rPr>
        <w:t>PyKEEN</w:t>
      </w:r>
      <w:r w:rsidRPr="00B42577">
        <w:rPr>
          <w:rFonts w:ascii="Segoe UI" w:eastAsia="Times New Roman" w:hAnsi="Segoe UI" w:cs="Segoe UI"/>
          <w:color w:val="000000" w:themeColor="text1"/>
          <w:kern w:val="0"/>
          <w:sz w:val="21"/>
          <w:szCs w:val="21"/>
          <w:lang w:eastAsia="en-GB"/>
          <w14:ligatures w14:val="none"/>
        </w:rPr>
        <w:t> library, such as </w:t>
      </w:r>
      <w:r w:rsidRPr="00B42577">
        <w:rPr>
          <w:rFonts w:ascii="Segoe UI" w:eastAsia="Times New Roman" w:hAnsi="Segoe UI" w:cs="Segoe UI"/>
          <w:i/>
          <w:iCs/>
          <w:color w:val="000000" w:themeColor="text1"/>
          <w:kern w:val="0"/>
          <w:sz w:val="21"/>
          <w:szCs w:val="21"/>
          <w:lang w:eastAsia="en-GB"/>
          <w14:ligatures w14:val="none"/>
        </w:rPr>
        <w:t>TransF</w:t>
      </w:r>
      <w:r w:rsidRPr="00B42577">
        <w:rPr>
          <w:rFonts w:ascii="Segoe UI" w:eastAsia="Times New Roman" w:hAnsi="Segoe UI" w:cs="Segoe UI"/>
          <w:color w:val="000000" w:themeColor="text1"/>
          <w:kern w:val="0"/>
          <w:sz w:val="21"/>
          <w:szCs w:val="21"/>
          <w:lang w:eastAsia="en-GB"/>
          <w14:ligatures w14:val="none"/>
        </w:rPr>
        <w:t>, </w:t>
      </w:r>
      <w:r w:rsidRPr="00B42577">
        <w:rPr>
          <w:rFonts w:ascii="Segoe UI" w:eastAsia="Times New Roman" w:hAnsi="Segoe UI" w:cs="Segoe UI"/>
          <w:i/>
          <w:iCs/>
          <w:color w:val="000000" w:themeColor="text1"/>
          <w:kern w:val="0"/>
          <w:sz w:val="21"/>
          <w:szCs w:val="21"/>
          <w:lang w:eastAsia="en-GB"/>
          <w14:ligatures w14:val="none"/>
        </w:rPr>
        <w:t>PairRE</w:t>
      </w:r>
      <w:r w:rsidRPr="00B42577">
        <w:rPr>
          <w:rFonts w:ascii="Segoe UI" w:eastAsia="Times New Roman" w:hAnsi="Segoe UI" w:cs="Segoe UI"/>
          <w:color w:val="000000" w:themeColor="text1"/>
          <w:kern w:val="0"/>
          <w:sz w:val="21"/>
          <w:szCs w:val="21"/>
          <w:lang w:eastAsia="en-GB"/>
          <w14:ligatures w14:val="none"/>
        </w:rPr>
        <w:t>, </w:t>
      </w:r>
      <w:r w:rsidRPr="00B42577">
        <w:rPr>
          <w:rFonts w:ascii="Segoe UI" w:eastAsia="Times New Roman" w:hAnsi="Segoe UI" w:cs="Segoe UI"/>
          <w:i/>
          <w:iCs/>
          <w:color w:val="000000" w:themeColor="text1"/>
          <w:kern w:val="0"/>
          <w:sz w:val="21"/>
          <w:szCs w:val="21"/>
          <w:lang w:eastAsia="en-GB"/>
          <w14:ligatures w14:val="none"/>
        </w:rPr>
        <w:t>QuatE</w:t>
      </w:r>
      <w:r w:rsidRPr="00B42577">
        <w:rPr>
          <w:rFonts w:ascii="Segoe UI" w:eastAsia="Times New Roman" w:hAnsi="Segoe UI" w:cs="Segoe UI"/>
          <w:color w:val="000000" w:themeColor="text1"/>
          <w:kern w:val="0"/>
          <w:sz w:val="21"/>
          <w:szCs w:val="21"/>
          <w:lang w:eastAsia="en-GB"/>
          <w14:ligatures w14:val="none"/>
        </w:rPr>
        <w:t>, and many others.</w:t>
      </w:r>
    </w:p>
    <w:p w14:paraId="32FD50F8"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For now </w:t>
      </w:r>
      <w:r w:rsidRPr="00B42577">
        <w:rPr>
          <w:rFonts w:ascii="Segoe UI" w:eastAsia="Times New Roman" w:hAnsi="Segoe UI" w:cs="Segoe UI"/>
          <w:i/>
          <w:iCs/>
          <w:color w:val="000000" w:themeColor="text1"/>
          <w:kern w:val="0"/>
          <w:sz w:val="21"/>
          <w:szCs w:val="21"/>
          <w:lang w:eastAsia="en-GB"/>
          <w14:ligatures w14:val="none"/>
        </w:rPr>
        <w:t>TransE</w:t>
      </w:r>
      <w:r w:rsidRPr="00B42577">
        <w:rPr>
          <w:rFonts w:ascii="Segoe UI" w:eastAsia="Times New Roman" w:hAnsi="Segoe UI" w:cs="Segoe UI"/>
          <w:color w:val="000000" w:themeColor="text1"/>
          <w:kern w:val="0"/>
          <w:sz w:val="21"/>
          <w:szCs w:val="21"/>
          <w:lang w:eastAsia="en-GB"/>
          <w14:ligatures w14:val="none"/>
        </w:rPr>
        <w:t> has been selected as suitable model and trained/learned the following way:</w:t>
      </w:r>
    </w:p>
    <w:p w14:paraId="3B181A61" w14:textId="10F3A635"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noProof/>
          <w:color w:val="000000" w:themeColor="text1"/>
          <w:kern w:val="0"/>
          <w:sz w:val="21"/>
          <w:szCs w:val="21"/>
          <w:lang w:eastAsia="en-GB"/>
          <w14:ligatures w14:val="none"/>
        </w:rPr>
        <w:drawing>
          <wp:inline distT="0" distB="0" distL="0" distR="0" wp14:anchorId="53C1816D" wp14:editId="03132809">
            <wp:extent cx="5731510" cy="2988310"/>
            <wp:effectExtent l="0" t="0" r="0" b="0"/>
            <wp:docPr id="538798657" name="Picture 5" descr="TransE Learnin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E Learning">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p>
    <w:p w14:paraId="26B8BE60"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br/>
      </w:r>
      <w:r w:rsidRPr="00B42577">
        <w:rPr>
          <w:rFonts w:ascii="Segoe UI" w:eastAsia="Times New Roman" w:hAnsi="Segoe UI" w:cs="Segoe UI"/>
          <w:color w:val="000000" w:themeColor="text1"/>
          <w:kern w:val="0"/>
          <w:sz w:val="21"/>
          <w:szCs w:val="21"/>
          <w:lang w:eastAsia="en-GB"/>
          <w14:ligatures w14:val="none"/>
        </w:rPr>
        <w:br/>
      </w:r>
    </w:p>
    <w:p w14:paraId="186C3920" w14:textId="541E338E"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418F1F3E" wp14:editId="0D38B902">
                <wp:extent cx="304800" cy="304800"/>
                <wp:effectExtent l="0" t="0" r="0" b="0"/>
                <wp:docPr id="1770025578" name="Rectangle 4" descr="TransE Learnin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30236" id="Rectangle 4" o:spid="_x0000_s1026" alt="TransE Learning" href="https://github.com/dominik-pichler/Thot_Reviews/blob/main/drawings/TransE_training.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AD848B6"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br/>
      </w:r>
    </w:p>
    <w:p w14:paraId="266A178E"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The implementation can be found in </w:t>
      </w:r>
      <w:r w:rsidRPr="00B42577">
        <w:rPr>
          <w:rFonts w:ascii="Courier New" w:eastAsia="Times New Roman" w:hAnsi="Courier New" w:cs="Courier New"/>
          <w:color w:val="000000" w:themeColor="text1"/>
          <w:kern w:val="0"/>
          <w:sz w:val="20"/>
          <w:szCs w:val="20"/>
          <w:lang w:eastAsia="en-GB"/>
          <w14:ligatures w14:val="none"/>
        </w:rPr>
        <w:t>src/Embeddings_Handler.py</w:t>
      </w:r>
      <w:r w:rsidRPr="00B42577">
        <w:rPr>
          <w:rFonts w:ascii="Segoe UI" w:eastAsia="Times New Roman" w:hAnsi="Segoe UI" w:cs="Segoe UI"/>
          <w:color w:val="000000" w:themeColor="text1"/>
          <w:kern w:val="0"/>
          <w:sz w:val="21"/>
          <w:szCs w:val="21"/>
          <w:lang w:eastAsia="en-GB"/>
          <w14:ligatures w14:val="none"/>
        </w:rPr>
        <w:t>.</w:t>
      </w:r>
    </w:p>
    <w:p w14:paraId="4F166738"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4.1.3 Embeddings Results</w:t>
      </w:r>
    </w:p>
    <w:p w14:paraId="2982B7DF"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On the very small test-set the Model yielded the following proposed connections. Although the small training set does not yield highly sophisticated results, the framework developed here provides a scalable solution that can be easily adapted for larger training and test sets, as well as for making predictions.</w:t>
      </w:r>
    </w:p>
    <w:tbl>
      <w:tblPr>
        <w:tblW w:w="0" w:type="auto"/>
        <w:tblCellMar>
          <w:top w:w="15" w:type="dxa"/>
          <w:left w:w="15" w:type="dxa"/>
          <w:bottom w:w="15" w:type="dxa"/>
          <w:right w:w="15" w:type="dxa"/>
        </w:tblCellMar>
        <w:tblLook w:val="04A0" w:firstRow="1" w:lastRow="0" w:firstColumn="1" w:lastColumn="0" w:noHBand="0" w:noVBand="1"/>
      </w:tblPr>
      <w:tblGrid>
        <w:gridCol w:w="1625"/>
        <w:gridCol w:w="3749"/>
        <w:gridCol w:w="2428"/>
        <w:gridCol w:w="1224"/>
      </w:tblGrid>
      <w:tr w:rsidR="00B42577" w:rsidRPr="00B42577" w14:paraId="1ACE532E" w14:textId="77777777" w:rsidTr="00B42577">
        <w:trPr>
          <w:tblHeader/>
        </w:trPr>
        <w:tc>
          <w:tcPr>
            <w:tcW w:w="0" w:type="auto"/>
            <w:tcMar>
              <w:top w:w="90" w:type="dxa"/>
              <w:left w:w="195" w:type="dxa"/>
              <w:bottom w:w="90" w:type="dxa"/>
              <w:right w:w="195" w:type="dxa"/>
            </w:tcMar>
            <w:vAlign w:val="center"/>
            <w:hideMark/>
          </w:tcPr>
          <w:p w14:paraId="16D4A867"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Review_Text</w:t>
            </w:r>
          </w:p>
        </w:tc>
        <w:tc>
          <w:tcPr>
            <w:tcW w:w="0" w:type="auto"/>
            <w:tcMar>
              <w:top w:w="90" w:type="dxa"/>
              <w:left w:w="195" w:type="dxa"/>
              <w:bottom w:w="90" w:type="dxa"/>
              <w:right w:w="195" w:type="dxa"/>
            </w:tcMar>
            <w:vAlign w:val="center"/>
            <w:hideMark/>
          </w:tcPr>
          <w:p w14:paraId="774D2858"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Edge</w:t>
            </w:r>
          </w:p>
        </w:tc>
        <w:tc>
          <w:tcPr>
            <w:tcW w:w="0" w:type="auto"/>
            <w:tcMar>
              <w:top w:w="90" w:type="dxa"/>
              <w:left w:w="195" w:type="dxa"/>
              <w:bottom w:w="90" w:type="dxa"/>
              <w:right w:w="195" w:type="dxa"/>
            </w:tcMar>
            <w:vAlign w:val="center"/>
            <w:hideMark/>
          </w:tcPr>
          <w:p w14:paraId="6611A942"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Quality_Indication</w:t>
            </w:r>
          </w:p>
        </w:tc>
        <w:tc>
          <w:tcPr>
            <w:tcW w:w="0" w:type="auto"/>
            <w:tcMar>
              <w:top w:w="90" w:type="dxa"/>
              <w:left w:w="195" w:type="dxa"/>
              <w:bottom w:w="90" w:type="dxa"/>
              <w:right w:w="195" w:type="dxa"/>
            </w:tcMar>
            <w:vAlign w:val="center"/>
            <w:hideMark/>
          </w:tcPr>
          <w:p w14:paraId="4E973B64"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score</w:t>
            </w:r>
          </w:p>
        </w:tc>
      </w:tr>
      <w:tr w:rsidR="00B42577" w:rsidRPr="00B42577" w14:paraId="7A0A7150" w14:textId="77777777" w:rsidTr="00B42577">
        <w:tc>
          <w:tcPr>
            <w:tcW w:w="0" w:type="auto"/>
            <w:tcMar>
              <w:top w:w="90" w:type="dxa"/>
              <w:left w:w="195" w:type="dxa"/>
              <w:bottom w:w="90" w:type="dxa"/>
              <w:right w:w="195" w:type="dxa"/>
            </w:tcMar>
            <w:vAlign w:val="center"/>
            <w:hideMark/>
          </w:tcPr>
          <w:p w14:paraId="7859DC1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Everything was perfect!</w:t>
            </w:r>
          </w:p>
        </w:tc>
        <w:tc>
          <w:tcPr>
            <w:tcW w:w="0" w:type="auto"/>
            <w:tcMar>
              <w:top w:w="90" w:type="dxa"/>
              <w:left w:w="195" w:type="dxa"/>
              <w:bottom w:w="90" w:type="dxa"/>
              <w:right w:w="195" w:type="dxa"/>
            </w:tcMar>
            <w:vAlign w:val="center"/>
            <w:hideMark/>
          </w:tcPr>
          <w:p w14:paraId="2A5DF43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716DC35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1AEC65C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-0.608245</w:t>
            </w:r>
          </w:p>
        </w:tc>
      </w:tr>
      <w:tr w:rsidR="00B42577" w:rsidRPr="00B42577" w14:paraId="0635F3FB" w14:textId="77777777" w:rsidTr="00B42577">
        <w:tc>
          <w:tcPr>
            <w:tcW w:w="0" w:type="auto"/>
            <w:tcMar>
              <w:top w:w="90" w:type="dxa"/>
              <w:left w:w="195" w:type="dxa"/>
              <w:bottom w:w="90" w:type="dxa"/>
              <w:right w:w="195" w:type="dxa"/>
            </w:tcMar>
            <w:vAlign w:val="center"/>
            <w:hideMark/>
          </w:tcPr>
          <w:p w14:paraId="7DAA165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Good for the price</w:t>
            </w:r>
          </w:p>
        </w:tc>
        <w:tc>
          <w:tcPr>
            <w:tcW w:w="0" w:type="auto"/>
            <w:tcMar>
              <w:top w:w="90" w:type="dxa"/>
              <w:left w:w="195" w:type="dxa"/>
              <w:bottom w:w="90" w:type="dxa"/>
              <w:right w:w="195" w:type="dxa"/>
            </w:tcMar>
            <w:vAlign w:val="center"/>
            <w:hideMark/>
          </w:tcPr>
          <w:p w14:paraId="01276F8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60EF68B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5B91DF7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-0.475592</w:t>
            </w:r>
          </w:p>
        </w:tc>
      </w:tr>
      <w:tr w:rsidR="00B42577" w:rsidRPr="00B42577" w14:paraId="6595D9E6" w14:textId="77777777" w:rsidTr="00B42577">
        <w:tc>
          <w:tcPr>
            <w:tcW w:w="0" w:type="auto"/>
            <w:tcMar>
              <w:top w:w="90" w:type="dxa"/>
              <w:left w:w="195" w:type="dxa"/>
              <w:bottom w:w="90" w:type="dxa"/>
              <w:right w:w="195" w:type="dxa"/>
            </w:tcMar>
            <w:vAlign w:val="center"/>
            <w:hideMark/>
          </w:tcPr>
          <w:p w14:paraId="5EDD964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lastRenderedPageBreak/>
              <w:t>Great stay</w:t>
            </w:r>
          </w:p>
        </w:tc>
        <w:tc>
          <w:tcPr>
            <w:tcW w:w="0" w:type="auto"/>
            <w:tcMar>
              <w:top w:w="90" w:type="dxa"/>
              <w:left w:w="195" w:type="dxa"/>
              <w:bottom w:w="90" w:type="dxa"/>
              <w:right w:w="195" w:type="dxa"/>
            </w:tcMar>
            <w:vAlign w:val="center"/>
            <w:hideMark/>
          </w:tcPr>
          <w:p w14:paraId="75DC426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1DEBF38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7FEA965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-0.642992</w:t>
            </w:r>
          </w:p>
        </w:tc>
      </w:tr>
      <w:tr w:rsidR="00B42577" w:rsidRPr="00B42577" w14:paraId="6C0119CA" w14:textId="77777777" w:rsidTr="00B42577">
        <w:tc>
          <w:tcPr>
            <w:tcW w:w="0" w:type="auto"/>
            <w:tcMar>
              <w:top w:w="90" w:type="dxa"/>
              <w:left w:w="195" w:type="dxa"/>
              <w:bottom w:w="90" w:type="dxa"/>
              <w:right w:w="195" w:type="dxa"/>
            </w:tcMar>
            <w:vAlign w:val="center"/>
            <w:hideMark/>
          </w:tcPr>
          <w:p w14:paraId="40D52E0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Great stay, thank you.</w:t>
            </w:r>
          </w:p>
        </w:tc>
        <w:tc>
          <w:tcPr>
            <w:tcW w:w="0" w:type="auto"/>
            <w:tcMar>
              <w:top w:w="90" w:type="dxa"/>
              <w:left w:w="195" w:type="dxa"/>
              <w:bottom w:w="90" w:type="dxa"/>
              <w:right w:w="195" w:type="dxa"/>
            </w:tcMar>
            <w:vAlign w:val="center"/>
            <w:hideMark/>
          </w:tcPr>
          <w:p w14:paraId="4D53F52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28F1740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51FCD84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-0.475699</w:t>
            </w:r>
          </w:p>
        </w:tc>
      </w:tr>
      <w:tr w:rsidR="00B42577" w:rsidRPr="00B42577" w14:paraId="1F61C0AC" w14:textId="77777777" w:rsidTr="00B42577">
        <w:tc>
          <w:tcPr>
            <w:tcW w:w="0" w:type="auto"/>
            <w:tcMar>
              <w:top w:w="90" w:type="dxa"/>
              <w:left w:w="195" w:type="dxa"/>
              <w:bottom w:w="90" w:type="dxa"/>
              <w:right w:w="195" w:type="dxa"/>
            </w:tcMar>
            <w:vAlign w:val="center"/>
            <w:hideMark/>
          </w:tcPr>
          <w:p w14:paraId="014754F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Great value. We slept 4 adults in two double beds, with a clean bathroom and kitchen.</w:t>
            </w:r>
          </w:p>
        </w:tc>
        <w:tc>
          <w:tcPr>
            <w:tcW w:w="0" w:type="auto"/>
            <w:tcMar>
              <w:top w:w="90" w:type="dxa"/>
              <w:left w:w="195" w:type="dxa"/>
              <w:bottom w:w="90" w:type="dxa"/>
              <w:right w:w="195" w:type="dxa"/>
            </w:tcMar>
            <w:vAlign w:val="center"/>
            <w:hideMark/>
          </w:tcPr>
          <w:p w14:paraId="289367D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3A0464D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559DBCD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-0.701354</w:t>
            </w:r>
          </w:p>
        </w:tc>
      </w:tr>
      <w:tr w:rsidR="00B42577" w:rsidRPr="00B42577" w14:paraId="5670116C" w14:textId="77777777" w:rsidTr="00B42577">
        <w:tc>
          <w:tcPr>
            <w:tcW w:w="0" w:type="auto"/>
            <w:tcMar>
              <w:top w:w="90" w:type="dxa"/>
              <w:left w:w="195" w:type="dxa"/>
              <w:bottom w:w="90" w:type="dxa"/>
              <w:right w:w="195" w:type="dxa"/>
            </w:tcMar>
            <w:vAlign w:val="center"/>
            <w:hideMark/>
          </w:tcPr>
          <w:p w14:paraId="04294E0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It was a great base for my travels, thank you!</w:t>
            </w:r>
          </w:p>
        </w:tc>
        <w:tc>
          <w:tcPr>
            <w:tcW w:w="0" w:type="auto"/>
            <w:tcMar>
              <w:top w:w="90" w:type="dxa"/>
              <w:left w:w="195" w:type="dxa"/>
              <w:bottom w:w="90" w:type="dxa"/>
              <w:right w:w="195" w:type="dxa"/>
            </w:tcMar>
            <w:vAlign w:val="center"/>
            <w:hideMark/>
          </w:tcPr>
          <w:p w14:paraId="3FA3C16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083E87B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61E983B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-0.514512</w:t>
            </w:r>
          </w:p>
        </w:tc>
      </w:tr>
      <w:tr w:rsidR="00B42577" w:rsidRPr="00B42577" w14:paraId="76D5C133" w14:textId="77777777" w:rsidTr="00B42577">
        <w:tc>
          <w:tcPr>
            <w:tcW w:w="0" w:type="auto"/>
            <w:tcMar>
              <w:top w:w="90" w:type="dxa"/>
              <w:left w:w="195" w:type="dxa"/>
              <w:bottom w:w="90" w:type="dxa"/>
              <w:right w:w="195" w:type="dxa"/>
            </w:tcMar>
            <w:vAlign w:val="center"/>
            <w:hideMark/>
          </w:tcPr>
          <w:p w14:paraId="245950A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Nice and comfortable place.</w:t>
            </w:r>
          </w:p>
        </w:tc>
        <w:tc>
          <w:tcPr>
            <w:tcW w:w="0" w:type="auto"/>
            <w:tcMar>
              <w:top w:w="90" w:type="dxa"/>
              <w:left w:w="195" w:type="dxa"/>
              <w:bottom w:w="90" w:type="dxa"/>
              <w:right w:w="195" w:type="dxa"/>
            </w:tcMar>
            <w:vAlign w:val="center"/>
            <w:hideMark/>
          </w:tcPr>
          <w:p w14:paraId="1178BAA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5F9DDFF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46A659F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-0.594642</w:t>
            </w:r>
          </w:p>
        </w:tc>
      </w:tr>
      <w:tr w:rsidR="00B42577" w:rsidRPr="00B42577" w14:paraId="40AC1D13" w14:textId="77777777" w:rsidTr="00B42577">
        <w:tc>
          <w:tcPr>
            <w:tcW w:w="0" w:type="auto"/>
            <w:tcMar>
              <w:top w:w="90" w:type="dxa"/>
              <w:left w:w="195" w:type="dxa"/>
              <w:bottom w:w="90" w:type="dxa"/>
              <w:right w:w="195" w:type="dxa"/>
            </w:tcMar>
            <w:vAlign w:val="center"/>
            <w:hideMark/>
          </w:tcPr>
          <w:p w14:paraId="0161C06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Nice place to stay. Good value for money.</w:t>
            </w:r>
          </w:p>
        </w:tc>
        <w:tc>
          <w:tcPr>
            <w:tcW w:w="0" w:type="auto"/>
            <w:tcMar>
              <w:top w:w="90" w:type="dxa"/>
              <w:left w:w="195" w:type="dxa"/>
              <w:bottom w:w="90" w:type="dxa"/>
              <w:right w:w="195" w:type="dxa"/>
            </w:tcMar>
            <w:vAlign w:val="center"/>
            <w:hideMark/>
          </w:tcPr>
          <w:p w14:paraId="1E1E370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0831258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6079EDF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-0.520994</w:t>
            </w:r>
          </w:p>
        </w:tc>
      </w:tr>
      <w:tr w:rsidR="00B42577" w:rsidRPr="00B42577" w14:paraId="0B541D9F" w14:textId="77777777" w:rsidTr="00B42577">
        <w:tc>
          <w:tcPr>
            <w:tcW w:w="0" w:type="auto"/>
            <w:tcMar>
              <w:top w:w="90" w:type="dxa"/>
              <w:left w:w="195" w:type="dxa"/>
              <w:bottom w:w="90" w:type="dxa"/>
              <w:right w:w="195" w:type="dxa"/>
            </w:tcMar>
            <w:vAlign w:val="center"/>
            <w:hideMark/>
          </w:tcPr>
          <w:p w14:paraId="25E4446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Nice quiet hotel. Fastlane station to city center approx. 10 min away. The room was clean but there were some bags of the guests before</w:t>
            </w:r>
          </w:p>
        </w:tc>
        <w:tc>
          <w:tcPr>
            <w:tcW w:w="0" w:type="auto"/>
            <w:tcMar>
              <w:top w:w="90" w:type="dxa"/>
              <w:left w:w="195" w:type="dxa"/>
              <w:bottom w:w="90" w:type="dxa"/>
              <w:right w:w="195" w:type="dxa"/>
            </w:tcMar>
            <w:vAlign w:val="center"/>
            <w:hideMark/>
          </w:tcPr>
          <w:p w14:paraId="41222AB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56CCB65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great_cleaning_quality</w:t>
            </w:r>
          </w:p>
        </w:tc>
        <w:tc>
          <w:tcPr>
            <w:tcW w:w="0" w:type="auto"/>
            <w:tcMar>
              <w:top w:w="90" w:type="dxa"/>
              <w:left w:w="195" w:type="dxa"/>
              <w:bottom w:w="90" w:type="dxa"/>
              <w:right w:w="195" w:type="dxa"/>
            </w:tcMar>
            <w:vAlign w:val="center"/>
            <w:hideMark/>
          </w:tcPr>
          <w:p w14:paraId="067D2DD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-0.988858</w:t>
            </w:r>
          </w:p>
        </w:tc>
      </w:tr>
      <w:tr w:rsidR="00B42577" w:rsidRPr="00B42577" w14:paraId="1F4AF799" w14:textId="77777777" w:rsidTr="00B42577">
        <w:tc>
          <w:tcPr>
            <w:tcW w:w="0" w:type="auto"/>
            <w:tcMar>
              <w:top w:w="90" w:type="dxa"/>
              <w:left w:w="195" w:type="dxa"/>
              <w:bottom w:w="90" w:type="dxa"/>
              <w:right w:w="195" w:type="dxa"/>
            </w:tcMar>
            <w:vAlign w:val="center"/>
            <w:hideMark/>
          </w:tcPr>
          <w:p w14:paraId="35011D0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lastRenderedPageBreak/>
              <w:t>Our stay was just amazing. The best location and a clean room.</w:t>
            </w:r>
          </w:p>
        </w:tc>
        <w:tc>
          <w:tcPr>
            <w:tcW w:w="0" w:type="auto"/>
            <w:tcMar>
              <w:top w:w="90" w:type="dxa"/>
              <w:left w:w="195" w:type="dxa"/>
              <w:bottom w:w="90" w:type="dxa"/>
              <w:right w:w="195" w:type="dxa"/>
            </w:tcMar>
            <w:vAlign w:val="center"/>
            <w:hideMark/>
          </w:tcPr>
          <w:p w14:paraId="06C44FB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indicates_perceived_cleaning_quality</w:t>
            </w:r>
          </w:p>
        </w:tc>
        <w:tc>
          <w:tcPr>
            <w:tcW w:w="0" w:type="auto"/>
            <w:tcMar>
              <w:top w:w="90" w:type="dxa"/>
              <w:left w:w="195" w:type="dxa"/>
              <w:bottom w:w="90" w:type="dxa"/>
              <w:right w:w="195" w:type="dxa"/>
            </w:tcMar>
            <w:vAlign w:val="center"/>
            <w:hideMark/>
          </w:tcPr>
          <w:p w14:paraId="3433111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bad_cleaning_quality</w:t>
            </w:r>
          </w:p>
        </w:tc>
        <w:tc>
          <w:tcPr>
            <w:tcW w:w="0" w:type="auto"/>
            <w:tcMar>
              <w:top w:w="90" w:type="dxa"/>
              <w:left w:w="195" w:type="dxa"/>
              <w:bottom w:w="90" w:type="dxa"/>
              <w:right w:w="195" w:type="dxa"/>
            </w:tcMar>
            <w:vAlign w:val="center"/>
            <w:hideMark/>
          </w:tcPr>
          <w:p w14:paraId="2622C77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-0.762633</w:t>
            </w:r>
          </w:p>
        </w:tc>
      </w:tr>
    </w:tbl>
    <w:p w14:paraId="1A097A7B"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4.2 GNNs and the KG</w:t>
      </w:r>
    </w:p>
    <w:p w14:paraId="78AC889D"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4.2.1 Introduction</w:t>
      </w:r>
    </w:p>
    <w:p w14:paraId="0E01D744"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The initial analysis focuses on high-density regions and grouping. Specifically, I aim to determine if the entire graph can be clustered into meaningful clusters. For this task, I based my approach on the paper by </w:t>
      </w:r>
      <w:hyperlink r:id="rId79" w:history="1">
        <w:r w:rsidRPr="00B42577">
          <w:rPr>
            <w:rFonts w:ascii="Segoe UI" w:eastAsia="Times New Roman" w:hAnsi="Segoe UI" w:cs="Segoe UI"/>
            <w:color w:val="000000" w:themeColor="text1"/>
            <w:kern w:val="0"/>
            <w:sz w:val="21"/>
            <w:szCs w:val="21"/>
            <w:u w:val="single"/>
            <w:lang w:eastAsia="en-GB"/>
            <w14:ligatures w14:val="none"/>
          </w:rPr>
          <w:t>Tsitsulin et.al. (2023)</w:t>
        </w:r>
      </w:hyperlink>
      <w:r w:rsidRPr="00B42577">
        <w:rPr>
          <w:rFonts w:ascii="Segoe UI" w:eastAsia="Times New Roman" w:hAnsi="Segoe UI" w:cs="Segoe UI"/>
          <w:color w:val="000000" w:themeColor="text1"/>
          <w:kern w:val="0"/>
          <w:sz w:val="21"/>
          <w:szCs w:val="21"/>
          <w:lang w:eastAsia="en-GB"/>
          <w14:ligatures w14:val="none"/>
        </w:rPr>
        <w:t> In this paper, the authors have compared the following different methods, including their basic properties and introduced their own Methode </w:t>
      </w:r>
      <w:r w:rsidRPr="00B42577">
        <w:rPr>
          <w:rFonts w:ascii="Segoe UI" w:eastAsia="Times New Roman" w:hAnsi="Segoe UI" w:cs="Segoe UI"/>
          <w:i/>
          <w:iCs/>
          <w:color w:val="000000" w:themeColor="text1"/>
          <w:kern w:val="0"/>
          <w:sz w:val="21"/>
          <w:szCs w:val="21"/>
          <w:lang w:eastAsia="en-GB"/>
          <w14:ligatures w14:val="none"/>
        </w:rPr>
        <w:t>Deep Modularity Networks</w:t>
      </w:r>
      <w:r w:rsidRPr="00B42577">
        <w:rPr>
          <w:rFonts w:ascii="Segoe UI" w:eastAsia="Times New Roman" w:hAnsi="Segoe UI" w:cs="Segoe UI"/>
          <w:color w:val="000000" w:themeColor="text1"/>
          <w:kern w:val="0"/>
          <w:sz w:val="21"/>
          <w:szCs w:val="21"/>
          <w:lang w:eastAsia="en-GB"/>
          <w14:ligatures w14:val="none"/>
        </w:rPr>
        <w:t> (</w:t>
      </w:r>
      <w:r w:rsidRPr="00B42577">
        <w:rPr>
          <w:rFonts w:ascii="Segoe UI" w:eastAsia="Times New Roman" w:hAnsi="Segoe UI" w:cs="Segoe UI"/>
          <w:b/>
          <w:bCs/>
          <w:color w:val="000000" w:themeColor="text1"/>
          <w:kern w:val="0"/>
          <w:sz w:val="21"/>
          <w:szCs w:val="21"/>
          <w:lang w:eastAsia="en-GB"/>
          <w14:ligatures w14:val="none"/>
        </w:rPr>
        <w:t>DMoN</w:t>
      </w:r>
      <w:r w:rsidRPr="00B42577">
        <w:rPr>
          <w:rFonts w:ascii="Segoe UI" w:eastAsia="Times New Roman" w:hAnsi="Segoe UI" w:cs="Segoe UI"/>
          <w:color w:val="000000" w:themeColor="text1"/>
          <w:kern w:val="0"/>
          <w:sz w:val="21"/>
          <w:szCs w:val="21"/>
          <w:lang w:eastAsia="en-GB"/>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211"/>
        <w:gridCol w:w="885"/>
        <w:gridCol w:w="1101"/>
        <w:gridCol w:w="1134"/>
        <w:gridCol w:w="1068"/>
        <w:gridCol w:w="1061"/>
        <w:gridCol w:w="1016"/>
        <w:gridCol w:w="1550"/>
      </w:tblGrid>
      <w:tr w:rsidR="00B42577" w:rsidRPr="00B42577" w14:paraId="3B1B8B00" w14:textId="77777777" w:rsidTr="00B42577">
        <w:trPr>
          <w:tblHeader/>
        </w:trPr>
        <w:tc>
          <w:tcPr>
            <w:tcW w:w="0" w:type="auto"/>
            <w:tcMar>
              <w:top w:w="90" w:type="dxa"/>
              <w:left w:w="195" w:type="dxa"/>
              <w:bottom w:w="90" w:type="dxa"/>
              <w:right w:w="195" w:type="dxa"/>
            </w:tcMar>
            <w:vAlign w:val="center"/>
            <w:hideMark/>
          </w:tcPr>
          <w:p w14:paraId="77ABF24A"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Method</w:t>
            </w:r>
          </w:p>
        </w:tc>
        <w:tc>
          <w:tcPr>
            <w:tcW w:w="0" w:type="auto"/>
            <w:tcMar>
              <w:top w:w="90" w:type="dxa"/>
              <w:left w:w="195" w:type="dxa"/>
              <w:bottom w:w="90" w:type="dxa"/>
              <w:right w:w="195" w:type="dxa"/>
            </w:tcMar>
            <w:vAlign w:val="center"/>
            <w:hideMark/>
          </w:tcPr>
          <w:p w14:paraId="1A7AEFA1"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End-to-end</w:t>
            </w:r>
          </w:p>
        </w:tc>
        <w:tc>
          <w:tcPr>
            <w:tcW w:w="0" w:type="auto"/>
            <w:tcMar>
              <w:top w:w="90" w:type="dxa"/>
              <w:left w:w="195" w:type="dxa"/>
              <w:bottom w:w="90" w:type="dxa"/>
              <w:right w:w="195" w:type="dxa"/>
            </w:tcMar>
            <w:vAlign w:val="center"/>
            <w:hideMark/>
          </w:tcPr>
          <w:p w14:paraId="7947B8CB"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Unsup.</w:t>
            </w:r>
          </w:p>
        </w:tc>
        <w:tc>
          <w:tcPr>
            <w:tcW w:w="0" w:type="auto"/>
            <w:tcMar>
              <w:top w:w="90" w:type="dxa"/>
              <w:left w:w="195" w:type="dxa"/>
              <w:bottom w:w="90" w:type="dxa"/>
              <w:right w:w="195" w:type="dxa"/>
            </w:tcMar>
            <w:vAlign w:val="center"/>
            <w:hideMark/>
          </w:tcPr>
          <w:p w14:paraId="4F89449F"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Node pooling</w:t>
            </w:r>
          </w:p>
        </w:tc>
        <w:tc>
          <w:tcPr>
            <w:tcW w:w="0" w:type="auto"/>
            <w:tcMar>
              <w:top w:w="90" w:type="dxa"/>
              <w:left w:w="195" w:type="dxa"/>
              <w:bottom w:w="90" w:type="dxa"/>
              <w:right w:w="195" w:type="dxa"/>
            </w:tcMar>
            <w:vAlign w:val="center"/>
            <w:hideMark/>
          </w:tcPr>
          <w:p w14:paraId="601A71C9"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Sparse</w:t>
            </w:r>
          </w:p>
        </w:tc>
        <w:tc>
          <w:tcPr>
            <w:tcW w:w="0" w:type="auto"/>
            <w:tcMar>
              <w:top w:w="90" w:type="dxa"/>
              <w:left w:w="195" w:type="dxa"/>
              <w:bottom w:w="90" w:type="dxa"/>
              <w:right w:w="195" w:type="dxa"/>
            </w:tcMar>
            <w:vAlign w:val="center"/>
            <w:hideMark/>
          </w:tcPr>
          <w:p w14:paraId="718C06AE"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Soft assign.</w:t>
            </w:r>
          </w:p>
        </w:tc>
        <w:tc>
          <w:tcPr>
            <w:tcW w:w="0" w:type="auto"/>
            <w:tcMar>
              <w:top w:w="90" w:type="dxa"/>
              <w:left w:w="195" w:type="dxa"/>
              <w:bottom w:w="90" w:type="dxa"/>
              <w:right w:w="195" w:type="dxa"/>
            </w:tcMar>
            <w:vAlign w:val="center"/>
            <w:hideMark/>
          </w:tcPr>
          <w:p w14:paraId="23E9392C"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Stable</w:t>
            </w:r>
          </w:p>
        </w:tc>
        <w:tc>
          <w:tcPr>
            <w:tcW w:w="0" w:type="auto"/>
            <w:tcMar>
              <w:top w:w="90" w:type="dxa"/>
              <w:left w:w="195" w:type="dxa"/>
              <w:bottom w:w="90" w:type="dxa"/>
              <w:right w:w="195" w:type="dxa"/>
            </w:tcMar>
            <w:vAlign w:val="center"/>
            <w:hideMark/>
          </w:tcPr>
          <w:p w14:paraId="45431F7B" w14:textId="77777777" w:rsidR="00B42577" w:rsidRPr="00B42577" w:rsidRDefault="00B42577" w:rsidP="00B42577">
            <w:pPr>
              <w:jc w:val="center"/>
              <w:rPr>
                <w:rFonts w:ascii="Times New Roman" w:eastAsia="Times New Roman" w:hAnsi="Times New Roman" w:cs="Times New Roman"/>
                <w:b/>
                <w:bCs/>
                <w:color w:val="000000" w:themeColor="text1"/>
                <w:kern w:val="0"/>
                <w:lang w:eastAsia="en-GB"/>
                <w14:ligatures w14:val="none"/>
              </w:rPr>
            </w:pPr>
            <w:r w:rsidRPr="00B42577">
              <w:rPr>
                <w:rFonts w:ascii="Times New Roman" w:eastAsia="Times New Roman" w:hAnsi="Times New Roman" w:cs="Times New Roman"/>
                <w:b/>
                <w:bCs/>
                <w:color w:val="000000" w:themeColor="text1"/>
                <w:kern w:val="0"/>
                <w:lang w:eastAsia="en-GB"/>
                <w14:ligatures w14:val="none"/>
              </w:rPr>
              <w:t>Complexity</w:t>
            </w:r>
          </w:p>
        </w:tc>
      </w:tr>
      <w:tr w:rsidR="00B42577" w:rsidRPr="00B42577" w14:paraId="63A86DC7" w14:textId="77777777" w:rsidTr="00B42577">
        <w:tc>
          <w:tcPr>
            <w:tcW w:w="0" w:type="auto"/>
            <w:tcMar>
              <w:top w:w="90" w:type="dxa"/>
              <w:left w:w="195" w:type="dxa"/>
              <w:bottom w:w="90" w:type="dxa"/>
              <w:right w:w="195" w:type="dxa"/>
            </w:tcMar>
            <w:vAlign w:val="center"/>
            <w:hideMark/>
          </w:tcPr>
          <w:p w14:paraId="2AB0464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Graclus</w:t>
            </w:r>
          </w:p>
        </w:tc>
        <w:tc>
          <w:tcPr>
            <w:tcW w:w="0" w:type="auto"/>
            <w:tcMar>
              <w:top w:w="90" w:type="dxa"/>
              <w:left w:w="195" w:type="dxa"/>
              <w:bottom w:w="90" w:type="dxa"/>
              <w:right w:w="195" w:type="dxa"/>
            </w:tcMar>
            <w:vAlign w:val="center"/>
            <w:hideMark/>
          </w:tcPr>
          <w:p w14:paraId="478421D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331373C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0C4E3D8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309AB3B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39ED4740"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5ED33EE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69224B1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 + m)</w:t>
            </w:r>
          </w:p>
        </w:tc>
      </w:tr>
      <w:tr w:rsidR="00B42577" w:rsidRPr="00B42577" w14:paraId="689859CE" w14:textId="77777777" w:rsidTr="00B42577">
        <w:tc>
          <w:tcPr>
            <w:tcW w:w="0" w:type="auto"/>
            <w:tcMar>
              <w:top w:w="90" w:type="dxa"/>
              <w:left w:w="195" w:type="dxa"/>
              <w:bottom w:w="90" w:type="dxa"/>
              <w:right w:w="195" w:type="dxa"/>
            </w:tcMar>
            <w:vAlign w:val="center"/>
            <w:hideMark/>
          </w:tcPr>
          <w:p w14:paraId="4F8847C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DiffPool</w:t>
            </w:r>
          </w:p>
        </w:tc>
        <w:tc>
          <w:tcPr>
            <w:tcW w:w="0" w:type="auto"/>
            <w:tcMar>
              <w:top w:w="90" w:type="dxa"/>
              <w:left w:w="195" w:type="dxa"/>
              <w:bottom w:w="90" w:type="dxa"/>
              <w:right w:w="195" w:type="dxa"/>
            </w:tcMar>
            <w:vAlign w:val="center"/>
            <w:hideMark/>
          </w:tcPr>
          <w:p w14:paraId="3A35967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34DB68B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604E1C5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FA2DF5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1660133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7ECDADF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3397FB8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O(dn²)</w:t>
            </w:r>
          </w:p>
        </w:tc>
      </w:tr>
      <w:tr w:rsidR="00B42577" w:rsidRPr="00B42577" w14:paraId="513D6CD8" w14:textId="77777777" w:rsidTr="00B42577">
        <w:tc>
          <w:tcPr>
            <w:tcW w:w="0" w:type="auto"/>
            <w:tcMar>
              <w:top w:w="90" w:type="dxa"/>
              <w:left w:w="195" w:type="dxa"/>
              <w:bottom w:w="90" w:type="dxa"/>
              <w:right w:w="195" w:type="dxa"/>
            </w:tcMar>
            <w:vAlign w:val="center"/>
            <w:hideMark/>
          </w:tcPr>
          <w:p w14:paraId="37BA1AC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AGC</w:t>
            </w:r>
          </w:p>
        </w:tc>
        <w:tc>
          <w:tcPr>
            <w:tcW w:w="0" w:type="auto"/>
            <w:tcMar>
              <w:top w:w="90" w:type="dxa"/>
              <w:left w:w="195" w:type="dxa"/>
              <w:bottom w:w="90" w:type="dxa"/>
              <w:right w:w="195" w:type="dxa"/>
            </w:tcMar>
            <w:vAlign w:val="center"/>
            <w:hideMark/>
          </w:tcPr>
          <w:p w14:paraId="79A280E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6A37659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6A407B7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46CD4D8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4D2366C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622B492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31A2E52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O(dn²k)</w:t>
            </w:r>
          </w:p>
        </w:tc>
      </w:tr>
      <w:tr w:rsidR="00B42577" w:rsidRPr="00B42577" w14:paraId="27B6C2EF" w14:textId="77777777" w:rsidTr="00B42577">
        <w:tc>
          <w:tcPr>
            <w:tcW w:w="0" w:type="auto"/>
            <w:tcMar>
              <w:top w:w="90" w:type="dxa"/>
              <w:left w:w="195" w:type="dxa"/>
              <w:bottom w:w="90" w:type="dxa"/>
              <w:right w:w="195" w:type="dxa"/>
            </w:tcMar>
            <w:vAlign w:val="center"/>
            <w:hideMark/>
          </w:tcPr>
          <w:p w14:paraId="3C85815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DAEGC</w:t>
            </w:r>
          </w:p>
        </w:tc>
        <w:tc>
          <w:tcPr>
            <w:tcW w:w="0" w:type="auto"/>
            <w:tcMar>
              <w:top w:w="90" w:type="dxa"/>
              <w:left w:w="195" w:type="dxa"/>
              <w:bottom w:w="90" w:type="dxa"/>
              <w:right w:w="195" w:type="dxa"/>
            </w:tcMar>
            <w:vAlign w:val="center"/>
            <w:hideMark/>
          </w:tcPr>
          <w:p w14:paraId="68BFF5D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27482AE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16A1BC6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5C66E6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38861FD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0C812ED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52EEA18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O(dnk)</w:t>
            </w:r>
          </w:p>
        </w:tc>
      </w:tr>
      <w:tr w:rsidR="00B42577" w:rsidRPr="00B42577" w14:paraId="3028A6F2" w14:textId="77777777" w:rsidTr="00B42577">
        <w:tc>
          <w:tcPr>
            <w:tcW w:w="0" w:type="auto"/>
            <w:tcMar>
              <w:top w:w="90" w:type="dxa"/>
              <w:left w:w="195" w:type="dxa"/>
              <w:bottom w:w="90" w:type="dxa"/>
              <w:right w:w="195" w:type="dxa"/>
            </w:tcMar>
            <w:vAlign w:val="center"/>
            <w:hideMark/>
          </w:tcPr>
          <w:p w14:paraId="296101F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SDCN</w:t>
            </w:r>
          </w:p>
        </w:tc>
        <w:tc>
          <w:tcPr>
            <w:tcW w:w="0" w:type="auto"/>
            <w:tcMar>
              <w:top w:w="90" w:type="dxa"/>
              <w:left w:w="195" w:type="dxa"/>
              <w:bottom w:w="90" w:type="dxa"/>
              <w:right w:w="195" w:type="dxa"/>
            </w:tcMar>
            <w:vAlign w:val="center"/>
            <w:hideMark/>
          </w:tcPr>
          <w:p w14:paraId="09957B50"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46A854F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42D0B50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BBE1FA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7D0BCB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0DE4355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06DEE5F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O(d²n + m)</w:t>
            </w:r>
          </w:p>
        </w:tc>
      </w:tr>
      <w:tr w:rsidR="00B42577" w:rsidRPr="00B42577" w14:paraId="20D62946" w14:textId="77777777" w:rsidTr="00B42577">
        <w:tc>
          <w:tcPr>
            <w:tcW w:w="0" w:type="auto"/>
            <w:tcMar>
              <w:top w:w="90" w:type="dxa"/>
              <w:left w:w="195" w:type="dxa"/>
              <w:bottom w:w="90" w:type="dxa"/>
              <w:right w:w="195" w:type="dxa"/>
            </w:tcMar>
            <w:vAlign w:val="center"/>
            <w:hideMark/>
          </w:tcPr>
          <w:p w14:paraId="22995B9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NOCD</w:t>
            </w:r>
          </w:p>
        </w:tc>
        <w:tc>
          <w:tcPr>
            <w:tcW w:w="0" w:type="auto"/>
            <w:tcMar>
              <w:top w:w="90" w:type="dxa"/>
              <w:left w:w="195" w:type="dxa"/>
              <w:bottom w:w="90" w:type="dxa"/>
              <w:right w:w="195" w:type="dxa"/>
            </w:tcMar>
            <w:vAlign w:val="center"/>
            <w:hideMark/>
          </w:tcPr>
          <w:p w14:paraId="705AB8B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636D4C0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730A72A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72DD166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6B268C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56A8D0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03B0631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 + m)</w:t>
            </w:r>
          </w:p>
        </w:tc>
      </w:tr>
      <w:tr w:rsidR="00B42577" w:rsidRPr="00B42577" w14:paraId="62367799" w14:textId="77777777" w:rsidTr="00B42577">
        <w:tc>
          <w:tcPr>
            <w:tcW w:w="0" w:type="auto"/>
            <w:tcMar>
              <w:top w:w="90" w:type="dxa"/>
              <w:left w:w="195" w:type="dxa"/>
              <w:bottom w:w="90" w:type="dxa"/>
              <w:right w:w="195" w:type="dxa"/>
            </w:tcMar>
            <w:vAlign w:val="center"/>
            <w:hideMark/>
          </w:tcPr>
          <w:p w14:paraId="52FA139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Top-k</w:t>
            </w:r>
          </w:p>
        </w:tc>
        <w:tc>
          <w:tcPr>
            <w:tcW w:w="0" w:type="auto"/>
            <w:tcMar>
              <w:top w:w="90" w:type="dxa"/>
              <w:left w:w="195" w:type="dxa"/>
              <w:bottom w:w="90" w:type="dxa"/>
              <w:right w:w="195" w:type="dxa"/>
            </w:tcMar>
            <w:vAlign w:val="center"/>
            <w:hideMark/>
          </w:tcPr>
          <w:p w14:paraId="5ECE1AF6"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3ED356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5E2732D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20D674A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E4682A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5210671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A50A0D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 + m)</w:t>
            </w:r>
          </w:p>
        </w:tc>
      </w:tr>
      <w:tr w:rsidR="00B42577" w:rsidRPr="00B42577" w14:paraId="094FF57F" w14:textId="77777777" w:rsidTr="00B42577">
        <w:tc>
          <w:tcPr>
            <w:tcW w:w="0" w:type="auto"/>
            <w:tcMar>
              <w:top w:w="90" w:type="dxa"/>
              <w:left w:w="195" w:type="dxa"/>
              <w:bottom w:w="90" w:type="dxa"/>
              <w:right w:w="195" w:type="dxa"/>
            </w:tcMar>
            <w:vAlign w:val="center"/>
            <w:hideMark/>
          </w:tcPr>
          <w:p w14:paraId="5E97043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SAG</w:t>
            </w:r>
          </w:p>
        </w:tc>
        <w:tc>
          <w:tcPr>
            <w:tcW w:w="0" w:type="auto"/>
            <w:tcMar>
              <w:top w:w="90" w:type="dxa"/>
              <w:left w:w="195" w:type="dxa"/>
              <w:bottom w:w="90" w:type="dxa"/>
              <w:right w:w="195" w:type="dxa"/>
            </w:tcMar>
            <w:vAlign w:val="center"/>
            <w:hideMark/>
          </w:tcPr>
          <w:p w14:paraId="6289B7CD"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585D1D0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07302C9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E2AEDB9"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2FEEC8B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7698087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418AEA6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O(dn + m)</w:t>
            </w:r>
          </w:p>
        </w:tc>
      </w:tr>
      <w:tr w:rsidR="00B42577" w:rsidRPr="00B42577" w14:paraId="6C91FC1C" w14:textId="77777777" w:rsidTr="00B42577">
        <w:tc>
          <w:tcPr>
            <w:tcW w:w="0" w:type="auto"/>
            <w:tcMar>
              <w:top w:w="90" w:type="dxa"/>
              <w:left w:w="195" w:type="dxa"/>
              <w:bottom w:w="90" w:type="dxa"/>
              <w:right w:w="195" w:type="dxa"/>
            </w:tcMar>
            <w:vAlign w:val="center"/>
            <w:hideMark/>
          </w:tcPr>
          <w:p w14:paraId="5B89CED2"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MinCut</w:t>
            </w:r>
          </w:p>
        </w:tc>
        <w:tc>
          <w:tcPr>
            <w:tcW w:w="0" w:type="auto"/>
            <w:tcMar>
              <w:top w:w="90" w:type="dxa"/>
              <w:left w:w="195" w:type="dxa"/>
              <w:bottom w:w="90" w:type="dxa"/>
              <w:right w:w="195" w:type="dxa"/>
            </w:tcMar>
            <w:vAlign w:val="center"/>
            <w:hideMark/>
          </w:tcPr>
          <w:p w14:paraId="50D0254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C331093"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E0FB3F1"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2B76E48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0B2A609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73C9691C"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N</w:t>
            </w:r>
          </w:p>
        </w:tc>
        <w:tc>
          <w:tcPr>
            <w:tcW w:w="0" w:type="auto"/>
            <w:tcMar>
              <w:top w:w="90" w:type="dxa"/>
              <w:left w:w="195" w:type="dxa"/>
              <w:bottom w:w="90" w:type="dxa"/>
              <w:right w:w="195" w:type="dxa"/>
            </w:tcMar>
            <w:vAlign w:val="center"/>
            <w:hideMark/>
          </w:tcPr>
          <w:p w14:paraId="10D23D9A"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O(d²n + m)</w:t>
            </w:r>
          </w:p>
        </w:tc>
      </w:tr>
      <w:tr w:rsidR="00B42577" w:rsidRPr="00B42577" w14:paraId="584F8611" w14:textId="77777777" w:rsidTr="00B42577">
        <w:tc>
          <w:tcPr>
            <w:tcW w:w="0" w:type="auto"/>
            <w:tcMar>
              <w:top w:w="90" w:type="dxa"/>
              <w:left w:w="195" w:type="dxa"/>
              <w:bottom w:w="90" w:type="dxa"/>
              <w:right w:w="195" w:type="dxa"/>
            </w:tcMar>
            <w:vAlign w:val="center"/>
            <w:hideMark/>
          </w:tcPr>
          <w:p w14:paraId="37819CBB"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DMoN</w:t>
            </w:r>
          </w:p>
        </w:tc>
        <w:tc>
          <w:tcPr>
            <w:tcW w:w="0" w:type="auto"/>
            <w:tcMar>
              <w:top w:w="90" w:type="dxa"/>
              <w:left w:w="195" w:type="dxa"/>
              <w:bottom w:w="90" w:type="dxa"/>
              <w:right w:w="195" w:type="dxa"/>
            </w:tcMar>
            <w:vAlign w:val="center"/>
            <w:hideMark/>
          </w:tcPr>
          <w:p w14:paraId="0266949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34602D58"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68B8486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00BFB567"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559ED32F"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491896B4"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Y</w:t>
            </w:r>
          </w:p>
        </w:tc>
        <w:tc>
          <w:tcPr>
            <w:tcW w:w="0" w:type="auto"/>
            <w:tcMar>
              <w:top w:w="90" w:type="dxa"/>
              <w:left w:w="195" w:type="dxa"/>
              <w:bottom w:w="90" w:type="dxa"/>
              <w:right w:w="195" w:type="dxa"/>
            </w:tcMar>
            <w:vAlign w:val="center"/>
            <w:hideMark/>
          </w:tcPr>
          <w:p w14:paraId="4F5A5A85"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r w:rsidRPr="00B42577">
              <w:rPr>
                <w:rFonts w:ascii="Times New Roman" w:eastAsia="Times New Roman" w:hAnsi="Times New Roman" w:cs="Times New Roman"/>
                <w:color w:val="000000" w:themeColor="text1"/>
                <w:kern w:val="0"/>
                <w:lang w:eastAsia="en-GB"/>
                <w14:ligatures w14:val="none"/>
              </w:rPr>
              <w:t>O(d²n + m)</w:t>
            </w:r>
          </w:p>
        </w:tc>
      </w:tr>
    </w:tbl>
    <w:p w14:paraId="7DD72DA3"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4.2.2 Used Model(s)</w:t>
      </w:r>
    </w:p>
    <w:p w14:paraId="42FEC2E5" w14:textId="22E1775B"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Intrigued by their claims, I wanted to test </w:t>
      </w:r>
      <w:r w:rsidRPr="00B42577">
        <w:rPr>
          <w:rFonts w:ascii="Segoe UI" w:eastAsia="Times New Roman" w:hAnsi="Segoe UI" w:cs="Segoe UI"/>
          <w:b/>
          <w:bCs/>
          <w:color w:val="000000" w:themeColor="text1"/>
          <w:kern w:val="0"/>
          <w:sz w:val="21"/>
          <w:szCs w:val="21"/>
          <w:lang w:eastAsia="en-GB"/>
          <w14:ligatures w14:val="none"/>
        </w:rPr>
        <w:t>DMoN</w:t>
      </w:r>
      <w:r w:rsidRPr="00B42577">
        <w:rPr>
          <w:rFonts w:ascii="Segoe UI" w:eastAsia="Times New Roman" w:hAnsi="Segoe UI" w:cs="Segoe UI"/>
          <w:color w:val="000000" w:themeColor="text1"/>
          <w:kern w:val="0"/>
          <w:sz w:val="21"/>
          <w:szCs w:val="21"/>
          <w:lang w:eastAsia="en-GB"/>
          <w14:ligatures w14:val="none"/>
        </w:rPr>
        <w:t> on my own knowledge graph. Therefore, with the help of </w:t>
      </w:r>
      <w:r w:rsidRPr="00B42577">
        <w:rPr>
          <w:rFonts w:ascii="Segoe UI" w:eastAsia="Times New Roman" w:hAnsi="Segoe UI" w:cs="Segoe UI"/>
          <w:b/>
          <w:bCs/>
          <w:color w:val="000000" w:themeColor="text1"/>
          <w:kern w:val="0"/>
          <w:sz w:val="21"/>
          <w:szCs w:val="21"/>
          <w:lang w:eastAsia="en-GB"/>
          <w14:ligatures w14:val="none"/>
        </w:rPr>
        <w:t>PyTorch Geometric</w:t>
      </w:r>
      <w:r w:rsidRPr="00B42577">
        <w:rPr>
          <w:rFonts w:ascii="Segoe UI" w:eastAsia="Times New Roman" w:hAnsi="Segoe UI" w:cs="Segoe UI"/>
          <w:color w:val="000000" w:themeColor="text1"/>
          <w:kern w:val="0"/>
          <w:sz w:val="21"/>
          <w:szCs w:val="21"/>
          <w:lang w:eastAsia="en-GB"/>
          <w14:ligatures w14:val="none"/>
        </w:rPr>
        <w:t xml:space="preserve"> I wrote a script to run this method on my own KG. This script can </w:t>
      </w:r>
      <w:r w:rsidRPr="00B42577">
        <w:rPr>
          <w:rFonts w:ascii="Segoe UI" w:eastAsia="Times New Roman" w:hAnsi="Segoe UI" w:cs="Segoe UI"/>
          <w:color w:val="000000" w:themeColor="text1"/>
          <w:kern w:val="0"/>
          <w:sz w:val="21"/>
          <w:szCs w:val="21"/>
          <w:lang w:eastAsia="en-GB"/>
          <w14:ligatures w14:val="none"/>
        </w:rPr>
        <w:lastRenderedPageBreak/>
        <w:t>be found in </w:t>
      </w:r>
      <w:r w:rsidRPr="00B42577">
        <w:rPr>
          <w:rFonts w:ascii="Courier New" w:eastAsia="Times New Roman" w:hAnsi="Courier New" w:cs="Courier New"/>
          <w:color w:val="000000" w:themeColor="text1"/>
          <w:kern w:val="0"/>
          <w:sz w:val="20"/>
          <w:szCs w:val="20"/>
          <w:lang w:eastAsia="en-GB"/>
          <w14:ligatures w14:val="none"/>
        </w:rPr>
        <w:t>src/GNN_Handler.py</w:t>
      </w:r>
      <w:r w:rsidRPr="00B42577">
        <w:rPr>
          <w:rFonts w:ascii="Segoe UI" w:eastAsia="Times New Roman" w:hAnsi="Segoe UI" w:cs="Segoe UI"/>
          <w:color w:val="000000" w:themeColor="text1"/>
          <w:kern w:val="0"/>
          <w:sz w:val="21"/>
          <w:szCs w:val="21"/>
          <w:lang w:eastAsia="en-GB"/>
          <w14:ligatures w14:val="none"/>
        </w:rPr>
        <w:t>. </w:t>
      </w:r>
      <w:r w:rsidRPr="00B42577">
        <w:rPr>
          <w:rFonts w:ascii="Segoe UI" w:eastAsia="Times New Roman" w:hAnsi="Segoe UI" w:cs="Segoe UI"/>
          <w:b/>
          <w:bCs/>
          <w:color w:val="000000" w:themeColor="text1"/>
          <w:kern w:val="0"/>
          <w:sz w:val="21"/>
          <w:szCs w:val="21"/>
          <w:lang w:eastAsia="en-GB"/>
          <w14:ligatures w14:val="none"/>
        </w:rPr>
        <w:t>PyTorch Geometric</w:t>
      </w:r>
      <w:r w:rsidRPr="00B42577">
        <w:rPr>
          <w:rFonts w:ascii="Segoe UI" w:eastAsia="Times New Roman" w:hAnsi="Segoe UI" w:cs="Segoe UI"/>
          <w:color w:val="000000" w:themeColor="text1"/>
          <w:kern w:val="0"/>
          <w:sz w:val="21"/>
          <w:szCs w:val="21"/>
          <w:lang w:eastAsia="en-GB"/>
          <w14:ligatures w14:val="none"/>
        </w:rPr>
        <w:t xml:space="preserve"> was chosen over other </w:t>
      </w:r>
      <w:ins w:id="26" w:author="Dominik Pichler" w:date="2024-10-20T21:07:00Z">
        <w:r w:rsidRPr="00B42577">
          <w:rPr>
            <w:rFonts w:ascii="Segoe UI" w:eastAsia="Times New Roman" w:hAnsi="Segoe UI" w:cs="Segoe UI"/>
            <w:color w:val="000000" w:themeColor="text1"/>
            <w:kern w:val="0"/>
            <w:sz w:val="21"/>
            <w:szCs w:val="21"/>
            <w:lang w:val="en-US" w:eastAsia="en-GB"/>
            <w14:ligatures w14:val="none"/>
            <w:rPrChange w:id="27" w:author="Dominik Pichler" w:date="2024-10-20T21:07:00Z">
              <w:rPr>
                <w:rFonts w:ascii="Segoe UI" w:eastAsia="Times New Roman" w:hAnsi="Segoe UI" w:cs="Segoe UI"/>
                <w:color w:val="000000" w:themeColor="text1"/>
                <w:kern w:val="0"/>
                <w:sz w:val="21"/>
                <w:szCs w:val="21"/>
                <w:lang w:val="de-AT" w:eastAsia="en-GB"/>
                <w14:ligatures w14:val="none"/>
              </w:rPr>
            </w:rPrChange>
          </w:rPr>
          <w:t>f</w:t>
        </w:r>
      </w:ins>
      <w:del w:id="28" w:author="Dominik Pichler" w:date="2024-10-20T21:07:00Z">
        <w:r w:rsidRPr="00B42577" w:rsidDel="00B42577">
          <w:rPr>
            <w:rFonts w:ascii="Segoe UI" w:eastAsia="Times New Roman" w:hAnsi="Segoe UI" w:cs="Segoe UI"/>
            <w:color w:val="000000" w:themeColor="text1"/>
            <w:kern w:val="0"/>
            <w:sz w:val="21"/>
            <w:szCs w:val="21"/>
            <w:lang w:eastAsia="en-GB"/>
            <w14:ligatures w14:val="none"/>
          </w:rPr>
          <w:delText>F</w:delText>
        </w:r>
      </w:del>
      <w:r w:rsidRPr="00B42577">
        <w:rPr>
          <w:rFonts w:ascii="Segoe UI" w:eastAsia="Times New Roman" w:hAnsi="Segoe UI" w:cs="Segoe UI"/>
          <w:color w:val="000000" w:themeColor="text1"/>
          <w:kern w:val="0"/>
          <w:sz w:val="21"/>
          <w:szCs w:val="21"/>
          <w:lang w:eastAsia="en-GB"/>
          <w14:ligatures w14:val="none"/>
        </w:rPr>
        <w:t>rameworks like DGl and Graphnets due its high compatability (seamless integration into the PyTorch ecosystem), its dedicated CUDA kernels for sparse data and mini-batch, its strong community support and its research-orientation.</w:t>
      </w:r>
    </w:p>
    <w:p w14:paraId="4287AE9F"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4.2.3 GNN Results</w:t>
      </w:r>
    </w:p>
    <w:p w14:paraId="6A42E506"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Unfortunate, due to time constraints, I was not able to finish this part (for now).</w:t>
      </w:r>
    </w:p>
    <w:p w14:paraId="2358FA29"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4.3 Logic Based Reasoning on the KG</w:t>
      </w:r>
    </w:p>
    <w:p w14:paraId="2781CEB6"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After testing the effectiveness of the </w:t>
      </w:r>
      <w:r w:rsidRPr="00B42577">
        <w:rPr>
          <w:rFonts w:ascii="Segoe UI" w:eastAsia="Times New Roman" w:hAnsi="Segoe UI" w:cs="Segoe UI"/>
          <w:i/>
          <w:iCs/>
          <w:color w:val="000000" w:themeColor="text1"/>
          <w:kern w:val="0"/>
          <w:sz w:val="21"/>
          <w:szCs w:val="21"/>
          <w:lang w:eastAsia="en-GB"/>
          <w14:ligatures w14:val="none"/>
        </w:rPr>
        <w:t>TransE Embeddings</w:t>
      </w:r>
      <w:r w:rsidRPr="00B42577">
        <w:rPr>
          <w:rFonts w:ascii="Segoe UI" w:eastAsia="Times New Roman" w:hAnsi="Segoe UI" w:cs="Segoe UI"/>
          <w:color w:val="000000" w:themeColor="text1"/>
          <w:kern w:val="0"/>
          <w:sz w:val="21"/>
          <w:szCs w:val="21"/>
          <w:lang w:eastAsia="en-GB"/>
          <w14:ligatures w14:val="none"/>
        </w:rPr>
        <w:t>, logical queries have been developed and executed to answer the analytics questions proposed in the introduction:</w:t>
      </w:r>
    </w:p>
    <w:p w14:paraId="39E3F176"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4.3.1 List of cleaning personal that is linked to the best/worst customer experiences:</w:t>
      </w:r>
    </w:p>
    <w:p w14:paraId="78B3116F"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For this purpose, I designed the following logical query:</w:t>
      </w:r>
    </w:p>
    <w:p w14:paraId="08B0B9CD"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Match cleaning personnel and their associated reviews and emotions</w:t>
      </w:r>
    </w:p>
    <w:p w14:paraId="7ED4A54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MATCH (r:Reinigungsmitarbeiter)&lt;-[:CLEANED_BY]-(b:Booking)-[:HAS_REVIEW]-&gt;(rev:Review)-[:HAS_EMOTION]-&gt;(em:Emotion)</w:t>
      </w:r>
    </w:p>
    <w:p w14:paraId="3ED61473"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WHERE em.text IN ['joy', 'disgust'] // Filter for relevant emotions</w:t>
      </w:r>
    </w:p>
    <w:p w14:paraId="35DB505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39A5641B"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Aggregate emotion counts and total cleanings</w:t>
      </w:r>
    </w:p>
    <w:p w14:paraId="18FE457D"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r, em.text AS emotion, count(em) AS emotionCount, count(DISTINCT b) AS totalCleanings</w:t>
      </w:r>
    </w:p>
    <w:p w14:paraId="6DBC928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r.name</w:t>
      </w:r>
    </w:p>
    <w:p w14:paraId="764EB8EE"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45198BF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Calculate joy-to-disgust ratio</w:t>
      </w:r>
    </w:p>
    <w:p w14:paraId="001AF57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r, </w:t>
      </w:r>
    </w:p>
    <w:p w14:paraId="2547D0A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sum(CASE WHEN emotion = 'joy' THEN emotionCount ELSE 0 END) AS joyCount,</w:t>
      </w:r>
    </w:p>
    <w:p w14:paraId="4F1CDBF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sum(CASE WHEN emotion = 'disgust' THEN emotionCount ELSE 0 END) AS disgustCount,</w:t>
      </w:r>
    </w:p>
    <w:p w14:paraId="212F11D5"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totalCleanings</w:t>
      </w:r>
    </w:p>
    <w:p w14:paraId="25CBEB5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1B0FABEB"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r, </w:t>
      </w:r>
    </w:p>
    <w:p w14:paraId="434304E7"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joyCount, </w:t>
      </w:r>
    </w:p>
    <w:p w14:paraId="7D1FE40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disgustCount, </w:t>
      </w:r>
    </w:p>
    <w:p w14:paraId="4B7C3078"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totalCleanings,</w:t>
      </w:r>
    </w:p>
    <w:p w14:paraId="765C4787"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CASE WHEN disgustCount = 0 THEN joyCount ELSE joyCount * 1.0 / disgustCount END AS joyDisgustRatio</w:t>
      </w:r>
    </w:p>
    <w:p w14:paraId="4D310160"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6C0E98F6"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Order by joy-to-disgust ratio to rank performers</w:t>
      </w:r>
    </w:p>
    <w:p w14:paraId="070F1473"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joyDisgustRatio DESC</w:t>
      </w:r>
    </w:p>
    <w:p w14:paraId="689035A6"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7F671225"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Return ranked list of performers with total cleanings</w:t>
      </w:r>
    </w:p>
    <w:p w14:paraId="3030046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RETURN r.name AS cleaner, </w:t>
      </w:r>
    </w:p>
    <w:p w14:paraId="3D260A6F"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joyDisgustRatio AS ratio, </w:t>
      </w:r>
    </w:p>
    <w:p w14:paraId="776B1971"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totalCleanings</w:t>
      </w:r>
    </w:p>
    <w:p w14:paraId="62BBEB13"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4.3.2 List of apartments that are linked to the best/worst customer experiences.</w:t>
      </w:r>
    </w:p>
    <w:p w14:paraId="5E362ED0"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lastRenderedPageBreak/>
        <w:t>For this purpose, I designed the following logical query:</w:t>
      </w:r>
    </w:p>
    <w:p w14:paraId="5FAEC58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Match apartments and their associated reviews and emotions</w:t>
      </w:r>
    </w:p>
    <w:p w14:paraId="4EDC3EA1"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MATCH (a:Appartment)&lt;-[:HAS_BOOKED_APPARTEMENT]-(b:Booking)-[:HAS_REVIEW]-&gt;(rev:Review)-[:HAS_EMOTION]-&gt;(em:Emotion)</w:t>
      </w:r>
    </w:p>
    <w:p w14:paraId="725B92FB"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WHERE em.text IN ['joy', 'disgust'] // Filter for relevant emotions</w:t>
      </w:r>
    </w:p>
    <w:p w14:paraId="3E22A7FC"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529351AD"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Aggregate emotion counts and total bookings </w:t>
      </w:r>
    </w:p>
    <w:p w14:paraId="78B13F9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a, </w:t>
      </w:r>
    </w:p>
    <w:p w14:paraId="42E1C40C"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em.text           AS emotion, </w:t>
      </w:r>
    </w:p>
    <w:p w14:paraId="6A2AD6C0"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count(em)         AS emotionCount, </w:t>
      </w:r>
    </w:p>
    <w:p w14:paraId="087D6E27"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count(DISTINCT b) AS totalBookings</w:t>
      </w:r>
    </w:p>
    <w:p w14:paraId="4EF77EF2"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a.name</w:t>
      </w:r>
    </w:p>
    <w:p w14:paraId="07CDED46"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0214445D"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Calculate joy-to-disgust ratio</w:t>
      </w:r>
    </w:p>
    <w:p w14:paraId="5E8F6486"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a, </w:t>
      </w:r>
    </w:p>
    <w:p w14:paraId="3E104020"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sum(CASE WHEN emotion = 'joy' THEN emotionCount ELSE 0 END) AS joyCount,</w:t>
      </w:r>
    </w:p>
    <w:p w14:paraId="1078D522"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sum(CASE WHEN emotion = 'disgust' THEN emotionCount ELSE 0 END) AS disgustCount,</w:t>
      </w:r>
    </w:p>
    <w:p w14:paraId="0695341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totalBookings</w:t>
      </w:r>
    </w:p>
    <w:p w14:paraId="24FC6625"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01E762B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WITH a, </w:t>
      </w:r>
    </w:p>
    <w:p w14:paraId="24C31F6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joyCount,</w:t>
      </w:r>
    </w:p>
    <w:p w14:paraId="6C98CE92"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disgustCount, </w:t>
      </w:r>
    </w:p>
    <w:p w14:paraId="3D399633"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totalBookings,</w:t>
      </w:r>
    </w:p>
    <w:p w14:paraId="6543F03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CASE WHEN disgustCount = 0 THEN joyCount ELSE joyCount * 1.0 / disgustCount END AS joyDisgustRatio</w:t>
      </w:r>
    </w:p>
    <w:p w14:paraId="7A63C8C5"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611A166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Order by joy-to-disgust ratio to rank apartments</w:t>
      </w:r>
    </w:p>
    <w:p w14:paraId="40D9D8A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joyDisgustRatio DESC</w:t>
      </w:r>
    </w:p>
    <w:p w14:paraId="0059BF8A"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0E15B31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Return ranked list of apartments with total bookings</w:t>
      </w:r>
    </w:p>
    <w:p w14:paraId="7183C49B"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RETURN a.name          AS apartment, </w:t>
      </w:r>
    </w:p>
    <w:p w14:paraId="671A5B4F"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joyDisgustRatio AS ratio, </w:t>
      </w:r>
    </w:p>
    <w:p w14:paraId="792DD26B"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totalBookings</w:t>
      </w:r>
    </w:p>
    <w:p w14:paraId="6DEE4236"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4.3.3 A analysis to identify if certain cleaning people or appartements became a central node in a node of dissatisfaction or form a cluster.</w:t>
      </w:r>
    </w:p>
    <w:p w14:paraId="686F0EAC"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 identified this via:</w:t>
      </w:r>
    </w:p>
    <w:p w14:paraId="0792BC7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Find clusters of dissatisfaction based on negative emotions</w:t>
      </w:r>
    </w:p>
    <w:p w14:paraId="2355153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MATCH (a:Appartment)&lt;-[:HAS_BOOKED_APPARTEMENT]-(b:Booking)-[:HAS_REVIEW]-&gt;(rev:Review)-[:HAS_EMOTION]-&gt;(em:Emotion)</w:t>
      </w:r>
    </w:p>
    <w:p w14:paraId="121BE61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WHERE em.text = 'disgust'</w:t>
      </w:r>
    </w:p>
    <w:p w14:paraId="535653D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RETURN a.name AS apartment, count(DISTINCT b) AS bookingsWithDisgust</w:t>
      </w:r>
    </w:p>
    <w:p w14:paraId="31DB89B8"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bookingsWithDisgust DESC;</w:t>
      </w:r>
    </w:p>
    <w:p w14:paraId="4E3F222C"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 Similarly for cleaning personnel</w:t>
      </w:r>
    </w:p>
    <w:p w14:paraId="670ED304"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MATCH (r:Reinigungsmitarbeiter)&lt;-[:CLEANED_BY]-(b:Booking)-[:HAS_REVIEW]-&gt;(rev:Review)-[:HAS_EMOTION]-&gt;(em:Emotion)</w:t>
      </w:r>
    </w:p>
    <w:p w14:paraId="3EC222E9"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WHERE em.text = 'disgust'</w:t>
      </w:r>
    </w:p>
    <w:p w14:paraId="38C2120C"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RETURN r.name AS cleaner, count(DISTINCT b) AS bookingsWithDisgust</w:t>
      </w:r>
    </w:p>
    <w:p w14:paraId="083B2231"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 xml:space="preserve">     ORDER BY bookingsWithDisgust DESC;</w:t>
      </w:r>
    </w:p>
    <w:p w14:paraId="5F9B5E62"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4.3.4 Results/Summary of Logic-based Representation</w:t>
      </w:r>
    </w:p>
    <w:p w14:paraId="6680B25C"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lastRenderedPageBreak/>
        <w:t>The results of 4.2.1 - 4.2.3 can be viewed in a streamlit application that can be started via navigating into </w:t>
      </w:r>
      <w:r w:rsidRPr="00B42577">
        <w:rPr>
          <w:rFonts w:ascii="Courier New" w:eastAsia="Times New Roman" w:hAnsi="Courier New" w:cs="Courier New"/>
          <w:color w:val="000000" w:themeColor="text1"/>
          <w:kern w:val="0"/>
          <w:sz w:val="20"/>
          <w:szCs w:val="20"/>
          <w:lang w:eastAsia="en-GB"/>
          <w14:ligatures w14:val="none"/>
        </w:rPr>
        <w:t>src</w:t>
      </w:r>
      <w:r w:rsidRPr="00B42577">
        <w:rPr>
          <w:rFonts w:ascii="Segoe UI" w:eastAsia="Times New Roman" w:hAnsi="Segoe UI" w:cs="Segoe UI"/>
          <w:color w:val="000000" w:themeColor="text1"/>
          <w:kern w:val="0"/>
          <w:sz w:val="21"/>
          <w:szCs w:val="21"/>
          <w:lang w:eastAsia="en-GB"/>
          <w14:ligatures w14:val="none"/>
        </w:rPr>
        <w:t> and and running</w:t>
      </w:r>
    </w:p>
    <w:p w14:paraId="72476EAD"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bdr w:val="none" w:sz="0" w:space="0" w:color="auto" w:frame="1"/>
          <w:lang w:eastAsia="en-GB"/>
          <w14:ligatures w14:val="none"/>
        </w:rPr>
      </w:pPr>
      <w:r w:rsidRPr="00B42577">
        <w:rPr>
          <w:rFonts w:ascii="Courier New" w:eastAsia="Times New Roman" w:hAnsi="Courier New" w:cs="Courier New"/>
          <w:color w:val="000000" w:themeColor="text1"/>
          <w:kern w:val="0"/>
          <w:sz w:val="20"/>
          <w:szCs w:val="20"/>
          <w:bdr w:val="none" w:sz="0" w:space="0" w:color="auto" w:frame="1"/>
          <w:lang w:eastAsia="en-GB"/>
          <w14:ligatures w14:val="none"/>
        </w:rPr>
        <w:t>python streamlit run Central_Dashboard.py</w:t>
      </w:r>
    </w:p>
    <w:p w14:paraId="396DDB55" w14:textId="4F72177E"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b/>
          <w:bCs/>
          <w:color w:val="000000" w:themeColor="text1"/>
          <w:kern w:val="0"/>
          <w:sz w:val="21"/>
          <w:szCs w:val="21"/>
          <w:lang w:eastAsia="en-GB"/>
          <w14:ligatures w14:val="none"/>
        </w:rPr>
        <w:t>Additional Thoughts:</w:t>
      </w:r>
      <w:r w:rsidRPr="00B42577">
        <w:rPr>
          <w:rFonts w:ascii="Segoe UI" w:eastAsia="Times New Roman" w:hAnsi="Segoe UI" w:cs="Segoe UI"/>
          <w:color w:val="000000" w:themeColor="text1"/>
          <w:kern w:val="0"/>
          <w:sz w:val="21"/>
          <w:szCs w:val="21"/>
          <w:lang w:eastAsia="en-GB"/>
          <w14:ligatures w14:val="none"/>
        </w:rPr>
        <w:t xml:space="preserve"> While the Knowledge Graph is currently not being updated based on the results of the logic based reasoning, in the future, this might be a great extension. For example </w:t>
      </w:r>
      <w:ins w:id="29" w:author="Dominik Pichler" w:date="2024-10-20T21:07:00Z">
        <w:r w:rsidRPr="00B42577">
          <w:rPr>
            <w:rFonts w:ascii="Segoe UI" w:eastAsia="Times New Roman" w:hAnsi="Segoe UI" w:cs="Segoe UI"/>
            <w:color w:val="000000" w:themeColor="text1"/>
            <w:kern w:val="0"/>
            <w:sz w:val="21"/>
            <w:szCs w:val="21"/>
            <w:lang w:val="en-US" w:eastAsia="en-GB"/>
            <w14:ligatures w14:val="none"/>
            <w:rPrChange w:id="30" w:author="Dominik Pichler" w:date="2024-10-20T21:08:00Z">
              <w:rPr>
                <w:rFonts w:ascii="Segoe UI" w:eastAsia="Times New Roman" w:hAnsi="Segoe UI" w:cs="Segoe UI"/>
                <w:color w:val="000000" w:themeColor="text1"/>
                <w:kern w:val="0"/>
                <w:sz w:val="21"/>
                <w:szCs w:val="21"/>
                <w:lang w:val="de-AT" w:eastAsia="en-GB"/>
                <w14:ligatures w14:val="none"/>
              </w:rPr>
            </w:rPrChange>
          </w:rPr>
          <w:t>n</w:t>
        </w:r>
      </w:ins>
      <w:del w:id="31" w:author="Dominik Pichler" w:date="2024-10-20T21:07:00Z">
        <w:r w:rsidRPr="00B42577" w:rsidDel="00B42577">
          <w:rPr>
            <w:rFonts w:ascii="Segoe UI" w:eastAsia="Times New Roman" w:hAnsi="Segoe UI" w:cs="Segoe UI"/>
            <w:color w:val="000000" w:themeColor="text1"/>
            <w:kern w:val="0"/>
            <w:sz w:val="21"/>
            <w:szCs w:val="21"/>
            <w:lang w:eastAsia="en-GB"/>
            <w14:ligatures w14:val="none"/>
          </w:rPr>
          <w:delText>N</w:delText>
        </w:r>
      </w:del>
      <w:r w:rsidRPr="00B42577">
        <w:rPr>
          <w:rFonts w:ascii="Segoe UI" w:eastAsia="Times New Roman" w:hAnsi="Segoe UI" w:cs="Segoe UI"/>
          <w:color w:val="000000" w:themeColor="text1"/>
          <w:kern w:val="0"/>
          <w:sz w:val="21"/>
          <w:szCs w:val="21"/>
          <w:lang w:eastAsia="en-GB"/>
          <w14:ligatures w14:val="none"/>
        </w:rPr>
        <w:t>odes for high performing appartements or cleaning personal could be introduced to identify (or at least reason about) factors that contribute to this high performance.</w:t>
      </w:r>
    </w:p>
    <w:p w14:paraId="468428B7" w14:textId="77777777" w:rsidR="00B42577" w:rsidRPr="00B42577" w:rsidRDefault="00B42577" w:rsidP="00B42577">
      <w:pPr>
        <w:spacing w:before="100" w:beforeAutospacing="1" w:after="100" w:afterAutospacing="1"/>
        <w:outlineLvl w:val="2"/>
        <w:rPr>
          <w:rFonts w:ascii="Segoe UI" w:eastAsia="Times New Roman" w:hAnsi="Segoe UI" w:cs="Segoe UI"/>
          <w:b/>
          <w:bCs/>
          <w:color w:val="000000" w:themeColor="text1"/>
          <w:kern w:val="0"/>
          <w:sz w:val="26"/>
          <w:szCs w:val="26"/>
          <w:lang w:eastAsia="en-GB"/>
          <w14:ligatures w14:val="none"/>
        </w:rPr>
      </w:pPr>
      <w:r w:rsidRPr="00B42577">
        <w:rPr>
          <w:rFonts w:ascii="Segoe UI" w:eastAsia="Times New Roman" w:hAnsi="Segoe UI" w:cs="Segoe UI"/>
          <w:b/>
          <w:bCs/>
          <w:color w:val="000000" w:themeColor="text1"/>
          <w:kern w:val="0"/>
          <w:sz w:val="26"/>
          <w:szCs w:val="26"/>
          <w:lang w:eastAsia="en-GB"/>
          <w14:ligatures w14:val="none"/>
        </w:rPr>
        <w:t>4.3.5 Thoughts on Scalable Reasoning</w:t>
      </w:r>
    </w:p>
    <w:p w14:paraId="571AD057"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While these queries are very fest at small scales like those present in this project, this does generally not hold true in large scale information retrieval systems (build around KGs). As the amount of data, and thereby the size of the Knowledge Graphs increases, this could quickly lead to highly expensive computations and significantly longer execution times. In some cases, queries may even fail if the computational system can no longer provide the necessary resources. Hence, many researchers have worked on building solutions that that scale very well with increasing KG/data size.</w:t>
      </w:r>
    </w:p>
    <w:p w14:paraId="3AB78DF8"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Thereby, generally speaking, researchers focused on two big areas:</w:t>
      </w:r>
    </w:p>
    <w:p w14:paraId="2ECE404E" w14:textId="77777777" w:rsidR="00B42577" w:rsidRPr="00B42577" w:rsidRDefault="00B42577" w:rsidP="00B42577">
      <w:pPr>
        <w:numPr>
          <w:ilvl w:val="0"/>
          <w:numId w:val="9"/>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b/>
          <w:bCs/>
          <w:color w:val="000000" w:themeColor="text1"/>
          <w:kern w:val="0"/>
          <w:sz w:val="21"/>
          <w:szCs w:val="21"/>
          <w:lang w:eastAsia="en-GB"/>
          <w14:ligatures w14:val="none"/>
        </w:rPr>
        <w:t>The System</w:t>
      </w:r>
      <w:r w:rsidRPr="00B42577">
        <w:rPr>
          <w:rFonts w:ascii="Segoe UI" w:eastAsia="Times New Roman" w:hAnsi="Segoe UI" w:cs="Segoe UI"/>
          <w:color w:val="000000" w:themeColor="text1"/>
          <w:kern w:val="0"/>
          <w:sz w:val="21"/>
          <w:szCs w:val="21"/>
          <w:lang w:eastAsia="en-GB"/>
          <w14:ligatures w14:val="none"/>
        </w:rPr>
        <w:t> itself, including hardware utilization,distributed computation, efficient data storages and computation on the low level. In this project, I have used fully dockerized solutions that can be easily be deployed to highly optimized, (distributed) systems like AWS. This allows for high scaling. In addition I used Neo4J which utilizes in-memory graph projections and paralleled graph algorithms and thereby lets me run queries very fast.</w:t>
      </w:r>
    </w:p>
    <w:p w14:paraId="3985C8AD" w14:textId="77777777" w:rsidR="00B42577" w:rsidRPr="00B42577" w:rsidRDefault="00B42577" w:rsidP="00B42577">
      <w:pPr>
        <w:numPr>
          <w:ilvl w:val="0"/>
          <w:numId w:val="9"/>
        </w:numPr>
        <w:spacing w:before="60"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b/>
          <w:bCs/>
          <w:color w:val="000000" w:themeColor="text1"/>
          <w:kern w:val="0"/>
          <w:sz w:val="21"/>
          <w:szCs w:val="21"/>
          <w:lang w:eastAsia="en-GB"/>
          <w14:ligatures w14:val="none"/>
        </w:rPr>
        <w:t>The logical</w:t>
      </w:r>
      <w:r w:rsidRPr="00B42577">
        <w:rPr>
          <w:rFonts w:ascii="Segoe UI" w:eastAsia="Times New Roman" w:hAnsi="Segoe UI" w:cs="Segoe UI"/>
          <w:color w:val="000000" w:themeColor="text1"/>
          <w:kern w:val="0"/>
          <w:sz w:val="21"/>
          <w:szCs w:val="21"/>
          <w:lang w:eastAsia="en-GB"/>
          <w14:ligatures w14:val="none"/>
        </w:rPr>
        <w:t> queries, through the introduction of highly scalable solutions like </w:t>
      </w:r>
      <w:r w:rsidRPr="00B42577">
        <w:rPr>
          <w:rFonts w:ascii="Segoe UI" w:eastAsia="Times New Roman" w:hAnsi="Segoe UI" w:cs="Segoe UI"/>
          <w:i/>
          <w:iCs/>
          <w:color w:val="000000" w:themeColor="text1"/>
          <w:kern w:val="0"/>
          <w:sz w:val="21"/>
          <w:szCs w:val="21"/>
          <w:lang w:eastAsia="en-GB"/>
          <w14:ligatures w14:val="none"/>
        </w:rPr>
        <w:t>Vadalog</w:t>
      </w:r>
      <w:r w:rsidRPr="00B42577">
        <w:rPr>
          <w:rFonts w:ascii="Segoe UI" w:eastAsia="Times New Roman" w:hAnsi="Segoe UI" w:cs="Segoe UI"/>
          <w:color w:val="000000" w:themeColor="text1"/>
          <w:kern w:val="0"/>
          <w:sz w:val="21"/>
          <w:szCs w:val="21"/>
          <w:lang w:eastAsia="en-GB"/>
          <w14:ligatures w14:val="none"/>
        </w:rPr>
        <w:t>, </w:t>
      </w:r>
      <w:r w:rsidRPr="00B42577">
        <w:rPr>
          <w:rFonts w:ascii="Segoe UI" w:eastAsia="Times New Roman" w:hAnsi="Segoe UI" w:cs="Segoe UI"/>
          <w:i/>
          <w:iCs/>
          <w:color w:val="000000" w:themeColor="text1"/>
          <w:kern w:val="0"/>
          <w:sz w:val="21"/>
          <w:szCs w:val="21"/>
          <w:lang w:eastAsia="en-GB"/>
          <w14:ligatures w14:val="none"/>
        </w:rPr>
        <w:t>BOOM (Berkley Orders Of Magnitude)</w:t>
      </w:r>
      <w:r w:rsidRPr="00B42577">
        <w:rPr>
          <w:rFonts w:ascii="Segoe UI" w:eastAsia="Times New Roman" w:hAnsi="Segoe UI" w:cs="Segoe UI"/>
          <w:color w:val="000000" w:themeColor="text1"/>
          <w:kern w:val="0"/>
          <w:sz w:val="21"/>
          <w:szCs w:val="21"/>
          <w:lang w:eastAsia="en-GB"/>
          <w14:ligatures w14:val="none"/>
        </w:rPr>
        <w:t> or </w:t>
      </w:r>
      <w:r w:rsidRPr="00B42577">
        <w:rPr>
          <w:rFonts w:ascii="Segoe UI" w:eastAsia="Times New Roman" w:hAnsi="Segoe UI" w:cs="Segoe UI"/>
          <w:i/>
          <w:iCs/>
          <w:color w:val="000000" w:themeColor="text1"/>
          <w:kern w:val="0"/>
          <w:sz w:val="21"/>
          <w:szCs w:val="21"/>
          <w:lang w:eastAsia="en-GB"/>
          <w14:ligatures w14:val="none"/>
        </w:rPr>
        <w:t>LogicBlox</w:t>
      </w:r>
      <w:r w:rsidRPr="00B42577">
        <w:rPr>
          <w:rFonts w:ascii="Segoe UI" w:eastAsia="Times New Roman" w:hAnsi="Segoe UI" w:cs="Segoe UI"/>
          <w:color w:val="000000" w:themeColor="text1"/>
          <w:kern w:val="0"/>
          <w:sz w:val="21"/>
          <w:szCs w:val="21"/>
          <w:lang w:eastAsia="en-GB"/>
          <w14:ligatures w14:val="none"/>
        </w:rPr>
        <w:t>.</w:t>
      </w:r>
    </w:p>
    <w:p w14:paraId="5C70749B"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For now, the system runs in reasonable time, but in case of significant Graph-growth, combining the solutions mentioned above will provide a suitable solution.</w:t>
      </w:r>
    </w:p>
    <w:p w14:paraId="61363D64"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t>5 Results</w:t>
      </w:r>
    </w:p>
    <w:p w14:paraId="78DE126C"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5.1 Presentation Layer</w:t>
      </w:r>
    </w:p>
    <w:p w14:paraId="7A75A50E"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order to present some of the determined results, I decided to use </w:t>
      </w:r>
      <w:r w:rsidRPr="00B42577">
        <w:rPr>
          <w:rFonts w:ascii="Segoe UI" w:eastAsia="Times New Roman" w:hAnsi="Segoe UI" w:cs="Segoe UI"/>
          <w:i/>
          <w:iCs/>
          <w:color w:val="000000" w:themeColor="text1"/>
          <w:kern w:val="0"/>
          <w:sz w:val="21"/>
          <w:szCs w:val="21"/>
          <w:lang w:eastAsia="en-GB"/>
          <w14:ligatures w14:val="none"/>
        </w:rPr>
        <w:t>Streamlit</w:t>
      </w:r>
      <w:r w:rsidRPr="00B42577">
        <w:rPr>
          <w:rFonts w:ascii="Segoe UI" w:eastAsia="Times New Roman" w:hAnsi="Segoe UI" w:cs="Segoe UI"/>
          <w:color w:val="000000" w:themeColor="text1"/>
          <w:kern w:val="0"/>
          <w:sz w:val="21"/>
          <w:szCs w:val="21"/>
          <w:lang w:eastAsia="en-GB"/>
          <w14:ligatures w14:val="none"/>
        </w:rPr>
        <w:t> to create a small dashboard, that can then be used in a real life application as </w:t>
      </w:r>
      <w:r w:rsidRPr="00B42577">
        <w:rPr>
          <w:rFonts w:ascii="Segoe UI" w:eastAsia="Times New Roman" w:hAnsi="Segoe UI" w:cs="Segoe UI"/>
          <w:b/>
          <w:bCs/>
          <w:color w:val="000000" w:themeColor="text1"/>
          <w:kern w:val="0"/>
          <w:sz w:val="21"/>
          <w:szCs w:val="21"/>
          <w:lang w:eastAsia="en-GB"/>
          <w14:ligatures w14:val="none"/>
        </w:rPr>
        <w:t>customer satisfaction and cleaning quality monitor</w:t>
      </w:r>
      <w:r w:rsidRPr="00B42577">
        <w:rPr>
          <w:rFonts w:ascii="Segoe UI" w:eastAsia="Times New Roman" w:hAnsi="Segoe UI" w:cs="Segoe UI"/>
          <w:color w:val="000000" w:themeColor="text1"/>
          <w:kern w:val="0"/>
          <w:sz w:val="21"/>
          <w:szCs w:val="21"/>
          <w:lang w:eastAsia="en-GB"/>
          <w14:ligatures w14:val="none"/>
        </w:rPr>
        <w:t> I chose </w:t>
      </w:r>
      <w:r w:rsidRPr="00B42577">
        <w:rPr>
          <w:rFonts w:ascii="Segoe UI" w:eastAsia="Times New Roman" w:hAnsi="Segoe UI" w:cs="Segoe UI"/>
          <w:i/>
          <w:iCs/>
          <w:color w:val="000000" w:themeColor="text1"/>
          <w:kern w:val="0"/>
          <w:sz w:val="21"/>
          <w:szCs w:val="21"/>
          <w:lang w:eastAsia="en-GB"/>
          <w14:ligatures w14:val="none"/>
        </w:rPr>
        <w:t>Streamlit</w:t>
      </w:r>
      <w:r w:rsidRPr="00B42577">
        <w:rPr>
          <w:rFonts w:ascii="Segoe UI" w:eastAsia="Times New Roman" w:hAnsi="Segoe UI" w:cs="Segoe UI"/>
          <w:color w:val="000000" w:themeColor="text1"/>
          <w:kern w:val="0"/>
          <w:sz w:val="21"/>
          <w:szCs w:val="21"/>
          <w:lang w:eastAsia="en-GB"/>
          <w14:ligatures w14:val="none"/>
        </w:rPr>
        <w:t> mainly due to its ease of use, its excellence when it comes to rapid prototyping that still comes with very good user experience that can be designed in a typical pythonic way. The thereby built dashboard can be found under </w:t>
      </w:r>
      <w:r w:rsidRPr="00B42577">
        <w:rPr>
          <w:rFonts w:ascii="Courier New" w:eastAsia="Times New Roman" w:hAnsi="Courier New" w:cs="Courier New"/>
          <w:color w:val="000000" w:themeColor="text1"/>
          <w:kern w:val="0"/>
          <w:sz w:val="20"/>
          <w:szCs w:val="20"/>
          <w:lang w:eastAsia="en-GB"/>
          <w14:ligatures w14:val="none"/>
        </w:rPr>
        <w:t>src/dashboards/monitoring_dashboard.py</w:t>
      </w:r>
    </w:p>
    <w:p w14:paraId="0E49F29D"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5.2 Reflections</w:t>
      </w:r>
    </w:p>
    <w:p w14:paraId="45ED337F"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lastRenderedPageBreak/>
        <w:t>The application designed above, displays the versatility of Knowledge Graphs and the vastness of possibility of interaction or even joint application with "classic" ML. For example the in </w:t>
      </w:r>
      <w:r w:rsidRPr="00B42577">
        <w:rPr>
          <w:rFonts w:ascii="Segoe UI" w:eastAsia="Times New Roman" w:hAnsi="Segoe UI" w:cs="Segoe UI"/>
          <w:b/>
          <w:bCs/>
          <w:color w:val="000000" w:themeColor="text1"/>
          <w:kern w:val="0"/>
          <w:sz w:val="21"/>
          <w:szCs w:val="21"/>
          <w:lang w:eastAsia="en-GB"/>
          <w14:ligatures w14:val="none"/>
        </w:rPr>
        <w:t>4.1.3</w:t>
      </w:r>
      <w:r w:rsidRPr="00B42577">
        <w:rPr>
          <w:rFonts w:ascii="Segoe UI" w:eastAsia="Times New Roman" w:hAnsi="Segoe UI" w:cs="Segoe UI"/>
          <w:color w:val="000000" w:themeColor="text1"/>
          <w:kern w:val="0"/>
          <w:sz w:val="21"/>
          <w:szCs w:val="21"/>
          <w:lang w:eastAsia="en-GB"/>
          <w14:ligatures w14:val="none"/>
        </w:rPr>
        <w:t> derived attributes can be used for further (classic) ML modelling or logic based reasining. Hence, this application displays a highly cooperative setting for all kinds of different ML-/Logic-based Reasoning &amp; Learning, where the outputs of each model can be further processed with other models.</w:t>
      </w:r>
    </w:p>
    <w:p w14:paraId="37DD6D66"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 the bigger picture, classic ML based Knowledge and Logic-based knowledge can interact and thereby form solutions that perform way better then each individual approach on it's own. One prominent example is are </w:t>
      </w:r>
      <w:r w:rsidRPr="00B42577">
        <w:rPr>
          <w:rFonts w:ascii="Segoe UI" w:eastAsia="Times New Roman" w:hAnsi="Segoe UI" w:cs="Segoe UI"/>
          <w:i/>
          <w:iCs/>
          <w:color w:val="000000" w:themeColor="text1"/>
          <w:kern w:val="0"/>
          <w:sz w:val="21"/>
          <w:szCs w:val="21"/>
          <w:lang w:eastAsia="en-GB"/>
          <w14:ligatures w14:val="none"/>
        </w:rPr>
        <w:t>graph-based Retrieval-Augmented Generation (RAG) systems</w:t>
      </w:r>
      <w:r w:rsidRPr="00B42577">
        <w:rPr>
          <w:rFonts w:ascii="Segoe UI" w:eastAsia="Times New Roman" w:hAnsi="Segoe UI" w:cs="Segoe UI"/>
          <w:color w:val="000000" w:themeColor="text1"/>
          <w:kern w:val="0"/>
          <w:sz w:val="21"/>
          <w:szCs w:val="21"/>
          <w:lang w:eastAsia="en-GB"/>
          <w14:ligatures w14:val="none"/>
        </w:rPr>
        <w:t> that use Knowledge Graphs in order to improve the performance of (large) language models and information retrieval systems. Therefore, less trustworthy language systems gain trustworthiness by a reduced danger of hallucination due to the G-RAG systems.</w:t>
      </w:r>
    </w:p>
    <w:p w14:paraId="44BAA8DD" w14:textId="77777777" w:rsidR="00B42577" w:rsidRPr="00B42577" w:rsidRDefault="00B42577" w:rsidP="00B42577">
      <w:pPr>
        <w:spacing w:before="100" w:beforeAutospacing="1" w:after="100" w:afterAutospacing="1"/>
        <w:outlineLvl w:val="1"/>
        <w:rPr>
          <w:rFonts w:ascii="Segoe UI" w:eastAsia="Times New Roman" w:hAnsi="Segoe UI" w:cs="Segoe UI"/>
          <w:b/>
          <w:bCs/>
          <w:color w:val="000000" w:themeColor="text1"/>
          <w:kern w:val="0"/>
          <w:sz w:val="32"/>
          <w:szCs w:val="32"/>
          <w:lang w:eastAsia="en-GB"/>
          <w14:ligatures w14:val="none"/>
        </w:rPr>
      </w:pPr>
      <w:r w:rsidRPr="00B42577">
        <w:rPr>
          <w:rFonts w:ascii="Segoe UI" w:eastAsia="Times New Roman" w:hAnsi="Segoe UI" w:cs="Segoe UI"/>
          <w:b/>
          <w:bCs/>
          <w:color w:val="000000" w:themeColor="text1"/>
          <w:kern w:val="0"/>
          <w:sz w:val="32"/>
          <w:szCs w:val="32"/>
          <w:lang w:eastAsia="en-GB"/>
          <w14:ligatures w14:val="none"/>
        </w:rPr>
        <w:t>5.2.1 Other Applications of (Financial) Knowledge Graphs</w:t>
      </w:r>
    </w:p>
    <w:p w14:paraId="47ECF2B6" w14:textId="77777777" w:rsidR="00B42577" w:rsidRPr="00B42577" w:rsidRDefault="00B42577" w:rsidP="00B42577">
      <w:pPr>
        <w:spacing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Due to my work as Lead ML Engineer at the </w:t>
      </w:r>
      <w:r w:rsidRPr="00B42577">
        <w:rPr>
          <w:rFonts w:ascii="Segoe UI" w:eastAsia="Times New Roman" w:hAnsi="Segoe UI" w:cs="Segoe UI"/>
          <w:i/>
          <w:iCs/>
          <w:color w:val="000000" w:themeColor="text1"/>
          <w:kern w:val="0"/>
          <w:sz w:val="21"/>
          <w:szCs w:val="21"/>
          <w:lang w:eastAsia="en-GB"/>
          <w14:ligatures w14:val="none"/>
        </w:rPr>
        <w:t>Austrian Federal Ministry of Finance</w:t>
      </w:r>
      <w:r w:rsidRPr="00B42577">
        <w:rPr>
          <w:rFonts w:ascii="Segoe UI" w:eastAsia="Times New Roman" w:hAnsi="Segoe UI" w:cs="Segoe UI"/>
          <w:color w:val="000000" w:themeColor="text1"/>
          <w:kern w:val="0"/>
          <w:sz w:val="21"/>
          <w:szCs w:val="21"/>
          <w:lang w:eastAsia="en-GB"/>
          <w14:ligatures w14:val="none"/>
        </w:rPr>
        <w:t> I came across many interesting and helpful </w:t>
      </w:r>
      <w:r w:rsidRPr="00B42577">
        <w:rPr>
          <w:rFonts w:ascii="Segoe UI" w:eastAsia="Times New Roman" w:hAnsi="Segoe UI" w:cs="Segoe UI"/>
          <w:i/>
          <w:iCs/>
          <w:color w:val="000000" w:themeColor="text1"/>
          <w:kern w:val="0"/>
          <w:sz w:val="21"/>
          <w:szCs w:val="21"/>
          <w:lang w:eastAsia="en-GB"/>
          <w14:ligatures w14:val="none"/>
        </w:rPr>
        <w:t>Financial KG Applications</w:t>
      </w:r>
      <w:r w:rsidRPr="00B42577">
        <w:rPr>
          <w:rFonts w:ascii="Segoe UI" w:eastAsia="Times New Roman" w:hAnsi="Segoe UI" w:cs="Segoe UI"/>
          <w:color w:val="000000" w:themeColor="text1"/>
          <w:kern w:val="0"/>
          <w:sz w:val="21"/>
          <w:szCs w:val="21"/>
          <w:lang w:eastAsia="en-GB"/>
          <w14:ligatures w14:val="none"/>
        </w:rPr>
        <w:t>, mainly in the area of fraud detection and prevention. Here, a typical case of tax fraud/theft is the so called (</w:t>
      </w:r>
      <w:r w:rsidRPr="00B42577">
        <w:rPr>
          <w:rFonts w:ascii="Segoe UI" w:eastAsia="Times New Roman" w:hAnsi="Segoe UI" w:cs="Segoe UI"/>
          <w:i/>
          <w:iCs/>
          <w:color w:val="000000" w:themeColor="text1"/>
          <w:kern w:val="0"/>
          <w:sz w:val="21"/>
          <w:szCs w:val="21"/>
          <w:lang w:eastAsia="en-GB"/>
          <w14:ligatures w14:val="none"/>
        </w:rPr>
        <w:t>Value Added Tax Carousel</w:t>
      </w:r>
      <w:r w:rsidRPr="00B42577">
        <w:rPr>
          <w:rFonts w:ascii="Segoe UI" w:eastAsia="Times New Roman" w:hAnsi="Segoe UI" w:cs="Segoe UI"/>
          <w:color w:val="000000" w:themeColor="text1"/>
          <w:kern w:val="0"/>
          <w:sz w:val="21"/>
          <w:szCs w:val="21"/>
          <w:lang w:eastAsia="en-GB"/>
          <w14:ligatures w14:val="none"/>
        </w:rPr>
        <w:t>)[</w:t>
      </w:r>
      <w:hyperlink r:id="rId80" w:history="1">
        <w:r w:rsidRPr="00B42577">
          <w:rPr>
            <w:rFonts w:ascii="Segoe UI" w:eastAsia="Times New Roman" w:hAnsi="Segoe UI" w:cs="Segoe UI"/>
            <w:color w:val="000000" w:themeColor="text1"/>
            <w:kern w:val="0"/>
            <w:sz w:val="21"/>
            <w:szCs w:val="21"/>
            <w:u w:val="single"/>
            <w:lang w:eastAsia="en-GB"/>
            <w14:ligatures w14:val="none"/>
          </w:rPr>
          <w:t>https://www.billit.eu/en-int/resources/blog/what-is-a-vat-carousel/</w:t>
        </w:r>
      </w:hyperlink>
      <w:r w:rsidRPr="00B42577">
        <w:rPr>
          <w:rFonts w:ascii="Segoe UI" w:eastAsia="Times New Roman" w:hAnsi="Segoe UI" w:cs="Segoe UI"/>
          <w:color w:val="000000" w:themeColor="text1"/>
          <w:kern w:val="0"/>
          <w:sz w:val="21"/>
          <w:szCs w:val="21"/>
          <w:lang w:eastAsia="en-GB"/>
          <w14:ligatures w14:val="none"/>
        </w:rPr>
        <w:t>]. Due to the nature of this kind of fraud, it is very important to identify potential fraudulent activities before they reach their full scale. As, in order to "successfully" steal the VAT, those fraudulent companies have to be organised in large network-structures. Out of curiosity, I started a different project that is concerned with exactly those special geometric network structures for fraud detection. The up and coming project can be found here: (Don't steal my taxes)[</w:t>
      </w:r>
      <w:hyperlink r:id="rId81" w:history="1">
        <w:r w:rsidRPr="00B42577">
          <w:rPr>
            <w:rFonts w:ascii="Segoe UI" w:eastAsia="Times New Roman" w:hAnsi="Segoe UI" w:cs="Segoe UI"/>
            <w:color w:val="000000" w:themeColor="text1"/>
            <w:kern w:val="0"/>
            <w:sz w:val="21"/>
            <w:szCs w:val="21"/>
            <w:u w:val="single"/>
            <w:lang w:eastAsia="en-GB"/>
            <w14:ligatures w14:val="none"/>
          </w:rPr>
          <w:t>https://github.com/dominik-pichler/Dont_steal_my_taxes</w:t>
        </w:r>
      </w:hyperlink>
      <w:r w:rsidRPr="00B42577">
        <w:rPr>
          <w:rFonts w:ascii="Segoe UI" w:eastAsia="Times New Roman" w:hAnsi="Segoe UI" w:cs="Segoe UI"/>
          <w:color w:val="000000" w:themeColor="text1"/>
          <w:kern w:val="0"/>
          <w:sz w:val="21"/>
          <w:szCs w:val="21"/>
          <w:lang w:eastAsia="en-GB"/>
          <w14:ligatures w14:val="none"/>
        </w:rPr>
        <w:t>].</w:t>
      </w:r>
    </w:p>
    <w:p w14:paraId="68281472" w14:textId="77777777" w:rsidR="00B42577" w:rsidRPr="00B42577" w:rsidRDefault="00B42577" w:rsidP="00B42577">
      <w:pPr>
        <w:spacing w:before="100" w:beforeAutospacing="1" w:after="100" w:afterAutospacing="1"/>
        <w:outlineLvl w:val="0"/>
        <w:rPr>
          <w:rFonts w:ascii="Segoe UI" w:eastAsia="Times New Roman" w:hAnsi="Segoe UI" w:cs="Segoe UI"/>
          <w:b/>
          <w:bCs/>
          <w:color w:val="000000" w:themeColor="text1"/>
          <w:kern w:val="36"/>
          <w:sz w:val="42"/>
          <w:szCs w:val="42"/>
          <w:lang w:eastAsia="en-GB"/>
          <w14:ligatures w14:val="none"/>
        </w:rPr>
      </w:pPr>
      <w:r w:rsidRPr="00B42577">
        <w:rPr>
          <w:rFonts w:ascii="Segoe UI" w:eastAsia="Times New Roman" w:hAnsi="Segoe UI" w:cs="Segoe UI"/>
          <w:b/>
          <w:bCs/>
          <w:color w:val="000000" w:themeColor="text1"/>
          <w:kern w:val="36"/>
          <w:sz w:val="42"/>
          <w:szCs w:val="42"/>
          <w:lang w:eastAsia="en-GB"/>
          <w14:ligatures w14:val="none"/>
        </w:rPr>
        <w:t>How to use</w:t>
      </w:r>
    </w:p>
    <w:p w14:paraId="64A53B91" w14:textId="77777777" w:rsidR="00B42577" w:rsidRPr="00B42577" w:rsidRDefault="00B42577" w:rsidP="00B42577">
      <w:pPr>
        <w:numPr>
          <w:ilvl w:val="0"/>
          <w:numId w:val="10"/>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Start the Neo4j database via:</w:t>
      </w:r>
    </w:p>
    <w:p w14:paraId="31EB27EE" w14:textId="77777777" w:rsidR="00B42577" w:rsidRPr="00B42577" w:rsidRDefault="00B42577" w:rsidP="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B42577">
        <w:rPr>
          <w:rFonts w:ascii="Courier New" w:eastAsia="Times New Roman" w:hAnsi="Courier New" w:cs="Courier New"/>
          <w:color w:val="000000" w:themeColor="text1"/>
          <w:kern w:val="0"/>
          <w:sz w:val="20"/>
          <w:szCs w:val="20"/>
          <w:lang w:eastAsia="en-GB"/>
          <w14:ligatures w14:val="none"/>
        </w:rPr>
        <w:t>docker-compose up -d</w:t>
      </w:r>
    </w:p>
    <w:p w14:paraId="2567B1C6" w14:textId="77777777" w:rsidR="00B42577" w:rsidRPr="00B42577" w:rsidRDefault="00B42577" w:rsidP="00B42577">
      <w:pPr>
        <w:numPr>
          <w:ilvl w:val="0"/>
          <w:numId w:val="11"/>
        </w:numPr>
        <w:spacing w:beforeAutospacing="1"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Install all needed packages from the </w:t>
      </w:r>
      <w:r w:rsidRPr="00B42577">
        <w:rPr>
          <w:rFonts w:ascii="Courier New" w:eastAsia="Times New Roman" w:hAnsi="Courier New" w:cs="Courier New"/>
          <w:color w:val="000000" w:themeColor="text1"/>
          <w:kern w:val="0"/>
          <w:sz w:val="20"/>
          <w:szCs w:val="20"/>
          <w:lang w:eastAsia="en-GB"/>
          <w14:ligatures w14:val="none"/>
        </w:rPr>
        <w:t>requirements.txt</w:t>
      </w:r>
    </w:p>
    <w:p w14:paraId="161BCA61" w14:textId="77777777" w:rsidR="00B42577" w:rsidRPr="00B42577" w:rsidRDefault="00B42577" w:rsidP="00B42577">
      <w:pPr>
        <w:numPr>
          <w:ilvl w:val="0"/>
          <w:numId w:val="11"/>
        </w:num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Fill the Neo4j database with the (demo) data In case you want to work with the demo data, just run the </w:t>
      </w:r>
      <w:r w:rsidRPr="00B42577">
        <w:rPr>
          <w:rFonts w:ascii="Courier New" w:eastAsia="Times New Roman" w:hAnsi="Courier New" w:cs="Courier New"/>
          <w:color w:val="000000" w:themeColor="text1"/>
          <w:kern w:val="0"/>
          <w:sz w:val="20"/>
          <w:szCs w:val="20"/>
          <w:lang w:eastAsia="en-GB"/>
          <w14:ligatures w14:val="none"/>
        </w:rPr>
        <w:t>populate_KG_with_demo_data</w:t>
      </w:r>
      <w:r w:rsidRPr="00B42577">
        <w:rPr>
          <w:rFonts w:ascii="Segoe UI" w:eastAsia="Times New Roman" w:hAnsi="Segoe UI" w:cs="Segoe UI"/>
          <w:color w:val="000000" w:themeColor="text1"/>
          <w:kern w:val="0"/>
          <w:sz w:val="21"/>
          <w:szCs w:val="21"/>
          <w:lang w:eastAsia="en-GB"/>
          <w14:ligatures w14:val="none"/>
        </w:rPr>
        <w:t> function in </w:t>
      </w:r>
      <w:r w:rsidRPr="00B42577">
        <w:rPr>
          <w:rFonts w:ascii="Courier New" w:eastAsia="Times New Roman" w:hAnsi="Courier New" w:cs="Courier New"/>
          <w:color w:val="000000" w:themeColor="text1"/>
          <w:kern w:val="0"/>
          <w:sz w:val="20"/>
          <w:szCs w:val="20"/>
          <w:lang w:eastAsia="en-GB"/>
          <w14:ligatures w14:val="none"/>
        </w:rPr>
        <w:t>src/KG_Building_Handler.py</w:t>
      </w:r>
      <w:r w:rsidRPr="00B42577">
        <w:rPr>
          <w:rFonts w:ascii="Segoe UI" w:eastAsia="Times New Roman" w:hAnsi="Segoe UI" w:cs="Segoe UI"/>
          <w:color w:val="000000" w:themeColor="text1"/>
          <w:kern w:val="0"/>
          <w:sz w:val="21"/>
          <w:szCs w:val="21"/>
          <w:lang w:eastAsia="en-GB"/>
          <w14:ligatures w14:val="none"/>
        </w:rPr>
        <w:t>.</w:t>
      </w:r>
    </w:p>
    <w:p w14:paraId="432FAFB9" w14:textId="77777777" w:rsidR="00B42577" w:rsidRPr="00B42577" w:rsidRDefault="00B42577" w:rsidP="00B42577">
      <w:pPr>
        <w:spacing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et voilà, visit </w:t>
      </w:r>
      <w:hyperlink r:id="rId82" w:history="1">
        <w:r w:rsidRPr="00B42577">
          <w:rPr>
            <w:rFonts w:ascii="Segoe UI" w:eastAsia="Times New Roman" w:hAnsi="Segoe UI" w:cs="Segoe UI"/>
            <w:color w:val="000000" w:themeColor="text1"/>
            <w:kern w:val="0"/>
            <w:sz w:val="21"/>
            <w:szCs w:val="21"/>
            <w:u w:val="single"/>
            <w:lang w:eastAsia="en-GB"/>
            <w14:ligatures w14:val="none"/>
          </w:rPr>
          <w:t>http://localhost:7474/browser/</w:t>
        </w:r>
      </w:hyperlink>
      <w:r w:rsidRPr="00B42577">
        <w:rPr>
          <w:rFonts w:ascii="Segoe UI" w:eastAsia="Times New Roman" w:hAnsi="Segoe UI" w:cs="Segoe UI"/>
          <w:color w:val="000000" w:themeColor="text1"/>
          <w:kern w:val="0"/>
          <w:sz w:val="21"/>
          <w:szCs w:val="21"/>
          <w:lang w:eastAsia="en-GB"/>
          <w14:ligatures w14:val="none"/>
        </w:rPr>
        <w:t> for the Neo4j Database. If you want to see the visual output of the Logic-based-reasoning, run </w:t>
      </w:r>
      <w:r w:rsidRPr="00B42577">
        <w:rPr>
          <w:rFonts w:ascii="Courier New" w:eastAsia="Times New Roman" w:hAnsi="Courier New" w:cs="Courier New"/>
          <w:color w:val="000000" w:themeColor="text1"/>
          <w:kern w:val="0"/>
          <w:sz w:val="20"/>
          <w:szCs w:val="20"/>
          <w:lang w:eastAsia="en-GB"/>
          <w14:ligatures w14:val="none"/>
        </w:rPr>
        <w:t>streamlit run Central_dashboard.py</w:t>
      </w:r>
      <w:r w:rsidRPr="00B42577">
        <w:rPr>
          <w:rFonts w:ascii="Segoe UI" w:eastAsia="Times New Roman" w:hAnsi="Segoe UI" w:cs="Segoe UI"/>
          <w:color w:val="000000" w:themeColor="text1"/>
          <w:kern w:val="0"/>
          <w:sz w:val="21"/>
          <w:szCs w:val="21"/>
          <w:lang w:eastAsia="en-GB"/>
          <w14:ligatures w14:val="none"/>
        </w:rPr>
        <w:t>for the </w:t>
      </w:r>
      <w:r w:rsidRPr="00B42577">
        <w:rPr>
          <w:rFonts w:ascii="Segoe UI" w:eastAsia="Times New Roman" w:hAnsi="Segoe UI" w:cs="Segoe UI"/>
          <w:i/>
          <w:iCs/>
          <w:color w:val="000000" w:themeColor="text1"/>
          <w:kern w:val="0"/>
          <w:sz w:val="21"/>
          <w:szCs w:val="21"/>
          <w:lang w:eastAsia="en-GB"/>
          <w14:ligatures w14:val="none"/>
        </w:rPr>
        <w:t>Streamlit Dashboard</w:t>
      </w:r>
      <w:r w:rsidRPr="00B42577">
        <w:rPr>
          <w:rFonts w:ascii="Segoe UI" w:eastAsia="Times New Roman" w:hAnsi="Segoe UI" w:cs="Segoe UI"/>
          <w:color w:val="000000" w:themeColor="text1"/>
          <w:kern w:val="0"/>
          <w:sz w:val="21"/>
          <w:szCs w:val="21"/>
          <w:lang w:eastAsia="en-GB"/>
          <w14:ligatures w14:val="none"/>
        </w:rPr>
        <w:t>. Enjoy the show.</w:t>
      </w:r>
    </w:p>
    <w:p w14:paraId="177526CC"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Further functionality can be found in the </w:t>
      </w:r>
      <w:r w:rsidRPr="00B42577">
        <w:rPr>
          <w:rFonts w:ascii="Courier New" w:eastAsia="Times New Roman" w:hAnsi="Courier New" w:cs="Courier New"/>
          <w:color w:val="000000" w:themeColor="text1"/>
          <w:kern w:val="0"/>
          <w:sz w:val="20"/>
          <w:szCs w:val="20"/>
          <w:lang w:eastAsia="en-GB"/>
          <w14:ligatures w14:val="none"/>
        </w:rPr>
        <w:t>src</w:t>
      </w:r>
      <w:r w:rsidRPr="00B42577">
        <w:rPr>
          <w:rFonts w:ascii="Segoe UI" w:eastAsia="Times New Roman" w:hAnsi="Segoe UI" w:cs="Segoe UI"/>
          <w:color w:val="000000" w:themeColor="text1"/>
          <w:kern w:val="0"/>
          <w:sz w:val="21"/>
          <w:szCs w:val="21"/>
          <w:lang w:eastAsia="en-GB"/>
          <w14:ligatures w14:val="none"/>
        </w:rPr>
        <w:t> folder and can be easily extended/modified to each and everyones needs. Every script necessary to replicate the productive ETL System in AWS can be found in the </w:t>
      </w:r>
      <w:r w:rsidRPr="00B42577">
        <w:rPr>
          <w:rFonts w:ascii="Courier New" w:eastAsia="Times New Roman" w:hAnsi="Courier New" w:cs="Courier New"/>
          <w:color w:val="000000" w:themeColor="text1"/>
          <w:kern w:val="0"/>
          <w:sz w:val="20"/>
          <w:szCs w:val="20"/>
          <w:lang w:eastAsia="en-GB"/>
          <w14:ligatures w14:val="none"/>
        </w:rPr>
        <w:t>ETL</w:t>
      </w:r>
      <w:r w:rsidRPr="00B42577">
        <w:rPr>
          <w:rFonts w:ascii="Segoe UI" w:eastAsia="Times New Roman" w:hAnsi="Segoe UI" w:cs="Segoe UI"/>
          <w:color w:val="000000" w:themeColor="text1"/>
          <w:kern w:val="0"/>
          <w:sz w:val="21"/>
          <w:szCs w:val="21"/>
          <w:lang w:eastAsia="en-GB"/>
          <w14:ligatures w14:val="none"/>
        </w:rPr>
        <w:t> directory. Due to time constraints, I had to refrain from writing detailed description for this package. Especially as it can be assumed that the setup is not too complicated.</w:t>
      </w:r>
    </w:p>
    <w:p w14:paraId="045E2ABE" w14:textId="77777777" w:rsidR="00B42577" w:rsidRPr="00B42577" w:rsidRDefault="00B42577" w:rsidP="00B42577">
      <w:pPr>
        <w:spacing w:after="100" w:afterAutospacing="1"/>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lastRenderedPageBreak/>
        <w:t>About</w:t>
      </w:r>
    </w:p>
    <w:p w14:paraId="2B9A6B34" w14:textId="77777777" w:rsidR="00B42577" w:rsidRPr="00B42577" w:rsidRDefault="00B42577" w:rsidP="00B42577">
      <w:p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Utilising the power of Knowledge Graphs to identify and improve customer satisfaction in hotels</w:t>
      </w:r>
    </w:p>
    <w:p w14:paraId="5E0F7BDC" w14:textId="77777777" w:rsidR="00B42577" w:rsidRPr="00B42577" w:rsidRDefault="00B42577" w:rsidP="00B42577">
      <w:pPr>
        <w:outlineLvl w:val="2"/>
        <w:rPr>
          <w:rFonts w:ascii="Segoe UI" w:eastAsia="Times New Roman" w:hAnsi="Segoe UI" w:cs="Segoe UI"/>
          <w:b/>
          <w:bCs/>
          <w:color w:val="000000" w:themeColor="text1"/>
          <w:kern w:val="0"/>
          <w:sz w:val="27"/>
          <w:szCs w:val="27"/>
          <w:lang w:eastAsia="en-GB"/>
          <w14:ligatures w14:val="none"/>
        </w:rPr>
      </w:pPr>
      <w:r w:rsidRPr="00B42577">
        <w:rPr>
          <w:rFonts w:ascii="Segoe UI" w:eastAsia="Times New Roman" w:hAnsi="Segoe UI" w:cs="Segoe UI"/>
          <w:b/>
          <w:bCs/>
          <w:color w:val="000000" w:themeColor="text1"/>
          <w:kern w:val="0"/>
          <w:sz w:val="27"/>
          <w:szCs w:val="27"/>
          <w:lang w:eastAsia="en-GB"/>
          <w14:ligatures w14:val="none"/>
        </w:rPr>
        <w:t>Resources</w:t>
      </w:r>
    </w:p>
    <w:p w14:paraId="130F9C30"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3" w:anchor="readme-ov-file" w:history="1">
        <w:r w:rsidRPr="00B42577">
          <w:rPr>
            <w:rFonts w:ascii="Segoe UI" w:eastAsia="Times New Roman" w:hAnsi="Segoe UI" w:cs="Segoe UI"/>
            <w:color w:val="000000" w:themeColor="text1"/>
            <w:kern w:val="0"/>
            <w:sz w:val="21"/>
            <w:szCs w:val="21"/>
            <w:u w:val="single"/>
            <w:lang w:eastAsia="en-GB"/>
            <w14:ligatures w14:val="none"/>
          </w:rPr>
          <w:t> Readme</w:t>
        </w:r>
      </w:hyperlink>
    </w:p>
    <w:p w14:paraId="58E79B2D"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4" w:history="1">
        <w:r w:rsidRPr="00B42577">
          <w:rPr>
            <w:rFonts w:ascii="Segoe UI" w:eastAsia="Times New Roman" w:hAnsi="Segoe UI" w:cs="Segoe UI"/>
            <w:color w:val="000000" w:themeColor="text1"/>
            <w:kern w:val="0"/>
            <w:sz w:val="21"/>
            <w:szCs w:val="21"/>
            <w:u w:val="single"/>
            <w:lang w:eastAsia="en-GB"/>
            <w14:ligatures w14:val="none"/>
          </w:rPr>
          <w:t> </w:t>
        </w:r>
        <w:r w:rsidRPr="00B42577">
          <w:rPr>
            <w:rFonts w:ascii="Segoe UI" w:eastAsia="Times New Roman" w:hAnsi="Segoe UI" w:cs="Segoe UI"/>
            <w:color w:val="000000" w:themeColor="text1"/>
            <w:kern w:val="0"/>
            <w:sz w:val="21"/>
            <w:szCs w:val="21"/>
            <w:lang w:eastAsia="en-GB"/>
            <w14:ligatures w14:val="none"/>
          </w:rPr>
          <w:t>Activity</w:t>
        </w:r>
      </w:hyperlink>
    </w:p>
    <w:p w14:paraId="483900F6" w14:textId="77777777" w:rsidR="00B42577" w:rsidRPr="00B42577" w:rsidRDefault="00B42577" w:rsidP="00B42577">
      <w:pPr>
        <w:outlineLvl w:val="2"/>
        <w:rPr>
          <w:rFonts w:ascii="Segoe UI" w:eastAsia="Times New Roman" w:hAnsi="Segoe UI" w:cs="Segoe UI"/>
          <w:b/>
          <w:bCs/>
          <w:color w:val="000000" w:themeColor="text1"/>
          <w:kern w:val="0"/>
          <w:sz w:val="27"/>
          <w:szCs w:val="27"/>
          <w:lang w:eastAsia="en-GB"/>
          <w14:ligatures w14:val="none"/>
        </w:rPr>
      </w:pPr>
      <w:r w:rsidRPr="00B42577">
        <w:rPr>
          <w:rFonts w:ascii="Segoe UI" w:eastAsia="Times New Roman" w:hAnsi="Segoe UI" w:cs="Segoe UI"/>
          <w:b/>
          <w:bCs/>
          <w:color w:val="000000" w:themeColor="text1"/>
          <w:kern w:val="0"/>
          <w:sz w:val="27"/>
          <w:szCs w:val="27"/>
          <w:lang w:eastAsia="en-GB"/>
          <w14:ligatures w14:val="none"/>
        </w:rPr>
        <w:t>Stars</w:t>
      </w:r>
    </w:p>
    <w:p w14:paraId="4DE6C19F"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5" w:history="1">
        <w:r w:rsidRPr="00B42577">
          <w:rPr>
            <w:rFonts w:ascii="Segoe UI" w:eastAsia="Times New Roman" w:hAnsi="Segoe UI" w:cs="Segoe UI"/>
            <w:color w:val="000000" w:themeColor="text1"/>
            <w:kern w:val="0"/>
            <w:sz w:val="21"/>
            <w:szCs w:val="21"/>
            <w:u w:val="single"/>
            <w:lang w:eastAsia="en-GB"/>
            <w14:ligatures w14:val="none"/>
          </w:rPr>
          <w:t> </w:t>
        </w:r>
        <w:r w:rsidRPr="00B42577">
          <w:rPr>
            <w:rFonts w:ascii="Segoe UI" w:eastAsia="Times New Roman" w:hAnsi="Segoe UI" w:cs="Segoe UI"/>
            <w:b/>
            <w:bCs/>
            <w:color w:val="000000" w:themeColor="text1"/>
            <w:kern w:val="0"/>
            <w:sz w:val="21"/>
            <w:szCs w:val="21"/>
            <w:lang w:eastAsia="en-GB"/>
            <w14:ligatures w14:val="none"/>
          </w:rPr>
          <w:t>0</w:t>
        </w:r>
        <w:r w:rsidRPr="00B42577">
          <w:rPr>
            <w:rFonts w:ascii="Segoe UI" w:eastAsia="Times New Roman" w:hAnsi="Segoe UI" w:cs="Segoe UI"/>
            <w:color w:val="000000" w:themeColor="text1"/>
            <w:kern w:val="0"/>
            <w:sz w:val="21"/>
            <w:szCs w:val="21"/>
            <w:u w:val="single"/>
            <w:lang w:eastAsia="en-GB"/>
            <w14:ligatures w14:val="none"/>
          </w:rPr>
          <w:t> stars</w:t>
        </w:r>
      </w:hyperlink>
    </w:p>
    <w:p w14:paraId="289ECBF4" w14:textId="77777777" w:rsidR="00B42577" w:rsidRPr="00B42577" w:rsidRDefault="00B42577" w:rsidP="00B42577">
      <w:pPr>
        <w:outlineLvl w:val="2"/>
        <w:rPr>
          <w:rFonts w:ascii="Segoe UI" w:eastAsia="Times New Roman" w:hAnsi="Segoe UI" w:cs="Segoe UI"/>
          <w:b/>
          <w:bCs/>
          <w:color w:val="000000" w:themeColor="text1"/>
          <w:kern w:val="0"/>
          <w:sz w:val="27"/>
          <w:szCs w:val="27"/>
          <w:lang w:eastAsia="en-GB"/>
          <w14:ligatures w14:val="none"/>
        </w:rPr>
      </w:pPr>
      <w:r w:rsidRPr="00B42577">
        <w:rPr>
          <w:rFonts w:ascii="Segoe UI" w:eastAsia="Times New Roman" w:hAnsi="Segoe UI" w:cs="Segoe UI"/>
          <w:b/>
          <w:bCs/>
          <w:color w:val="000000" w:themeColor="text1"/>
          <w:kern w:val="0"/>
          <w:sz w:val="27"/>
          <w:szCs w:val="27"/>
          <w:lang w:eastAsia="en-GB"/>
          <w14:ligatures w14:val="none"/>
        </w:rPr>
        <w:t>Watchers</w:t>
      </w:r>
    </w:p>
    <w:p w14:paraId="6F030549"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6" w:history="1">
        <w:r w:rsidRPr="00B42577">
          <w:rPr>
            <w:rFonts w:ascii="Segoe UI" w:eastAsia="Times New Roman" w:hAnsi="Segoe UI" w:cs="Segoe UI"/>
            <w:color w:val="000000" w:themeColor="text1"/>
            <w:kern w:val="0"/>
            <w:sz w:val="21"/>
            <w:szCs w:val="21"/>
            <w:u w:val="single"/>
            <w:lang w:eastAsia="en-GB"/>
            <w14:ligatures w14:val="none"/>
          </w:rPr>
          <w:t> </w:t>
        </w:r>
        <w:r w:rsidRPr="00B42577">
          <w:rPr>
            <w:rFonts w:ascii="Segoe UI" w:eastAsia="Times New Roman" w:hAnsi="Segoe UI" w:cs="Segoe UI"/>
            <w:b/>
            <w:bCs/>
            <w:color w:val="000000" w:themeColor="text1"/>
            <w:kern w:val="0"/>
            <w:sz w:val="21"/>
            <w:szCs w:val="21"/>
            <w:lang w:eastAsia="en-GB"/>
            <w14:ligatures w14:val="none"/>
          </w:rPr>
          <w:t>1</w:t>
        </w:r>
        <w:r w:rsidRPr="00B42577">
          <w:rPr>
            <w:rFonts w:ascii="Segoe UI" w:eastAsia="Times New Roman" w:hAnsi="Segoe UI" w:cs="Segoe UI"/>
            <w:color w:val="000000" w:themeColor="text1"/>
            <w:kern w:val="0"/>
            <w:sz w:val="21"/>
            <w:szCs w:val="21"/>
            <w:u w:val="single"/>
            <w:lang w:eastAsia="en-GB"/>
            <w14:ligatures w14:val="none"/>
          </w:rPr>
          <w:t> watching</w:t>
        </w:r>
      </w:hyperlink>
    </w:p>
    <w:p w14:paraId="61EEC3D1" w14:textId="77777777" w:rsidR="00B42577" w:rsidRPr="00B42577" w:rsidRDefault="00B42577" w:rsidP="00B42577">
      <w:pPr>
        <w:outlineLvl w:val="2"/>
        <w:rPr>
          <w:rFonts w:ascii="Segoe UI" w:eastAsia="Times New Roman" w:hAnsi="Segoe UI" w:cs="Segoe UI"/>
          <w:b/>
          <w:bCs/>
          <w:color w:val="000000" w:themeColor="text1"/>
          <w:kern w:val="0"/>
          <w:sz w:val="27"/>
          <w:szCs w:val="27"/>
          <w:lang w:eastAsia="en-GB"/>
          <w14:ligatures w14:val="none"/>
        </w:rPr>
      </w:pPr>
      <w:r w:rsidRPr="00B42577">
        <w:rPr>
          <w:rFonts w:ascii="Segoe UI" w:eastAsia="Times New Roman" w:hAnsi="Segoe UI" w:cs="Segoe UI"/>
          <w:b/>
          <w:bCs/>
          <w:color w:val="000000" w:themeColor="text1"/>
          <w:kern w:val="0"/>
          <w:sz w:val="27"/>
          <w:szCs w:val="27"/>
          <w:lang w:eastAsia="en-GB"/>
          <w14:ligatures w14:val="none"/>
        </w:rPr>
        <w:t>Forks</w:t>
      </w:r>
    </w:p>
    <w:p w14:paraId="1FDB2456"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7" w:history="1">
        <w:r w:rsidRPr="00B42577">
          <w:rPr>
            <w:rFonts w:ascii="Segoe UI" w:eastAsia="Times New Roman" w:hAnsi="Segoe UI" w:cs="Segoe UI"/>
            <w:color w:val="000000" w:themeColor="text1"/>
            <w:kern w:val="0"/>
            <w:sz w:val="21"/>
            <w:szCs w:val="21"/>
            <w:u w:val="single"/>
            <w:lang w:eastAsia="en-GB"/>
            <w14:ligatures w14:val="none"/>
          </w:rPr>
          <w:t> </w:t>
        </w:r>
        <w:r w:rsidRPr="00B42577">
          <w:rPr>
            <w:rFonts w:ascii="Segoe UI" w:eastAsia="Times New Roman" w:hAnsi="Segoe UI" w:cs="Segoe UI"/>
            <w:b/>
            <w:bCs/>
            <w:color w:val="000000" w:themeColor="text1"/>
            <w:kern w:val="0"/>
            <w:sz w:val="21"/>
            <w:szCs w:val="21"/>
            <w:lang w:eastAsia="en-GB"/>
            <w14:ligatures w14:val="none"/>
          </w:rPr>
          <w:t>0</w:t>
        </w:r>
        <w:r w:rsidRPr="00B42577">
          <w:rPr>
            <w:rFonts w:ascii="Segoe UI" w:eastAsia="Times New Roman" w:hAnsi="Segoe UI" w:cs="Segoe UI"/>
            <w:color w:val="000000" w:themeColor="text1"/>
            <w:kern w:val="0"/>
            <w:sz w:val="21"/>
            <w:szCs w:val="21"/>
            <w:u w:val="single"/>
            <w:lang w:eastAsia="en-GB"/>
            <w14:ligatures w14:val="none"/>
          </w:rPr>
          <w:t> forks</w:t>
        </w:r>
      </w:hyperlink>
    </w:p>
    <w:p w14:paraId="350DB0F0" w14:textId="77777777" w:rsidR="00B42577" w:rsidRPr="00B42577" w:rsidRDefault="00B42577" w:rsidP="00B42577">
      <w:pPr>
        <w:spacing w:after="100" w:afterAutospacing="1"/>
        <w:outlineLvl w:val="1"/>
        <w:rPr>
          <w:rFonts w:ascii="Segoe UI" w:eastAsia="Times New Roman" w:hAnsi="Segoe UI" w:cs="Segoe UI"/>
          <w:b/>
          <w:bCs/>
          <w:color w:val="000000" w:themeColor="text1"/>
          <w:kern w:val="0"/>
          <w:sz w:val="36"/>
          <w:szCs w:val="36"/>
          <w:lang w:eastAsia="en-GB"/>
          <w14:ligatures w14:val="none"/>
        </w:rPr>
      </w:pPr>
      <w:hyperlink r:id="rId88" w:history="1">
        <w:r w:rsidRPr="00B42577">
          <w:rPr>
            <w:rFonts w:ascii="Segoe UI" w:eastAsia="Times New Roman" w:hAnsi="Segoe UI" w:cs="Segoe UI"/>
            <w:b/>
            <w:bCs/>
            <w:color w:val="000000" w:themeColor="text1"/>
            <w:kern w:val="0"/>
            <w:sz w:val="36"/>
            <w:szCs w:val="36"/>
            <w:u w:val="single"/>
            <w:lang w:eastAsia="en-GB"/>
            <w14:ligatures w14:val="none"/>
          </w:rPr>
          <w:t>Releases</w:t>
        </w:r>
      </w:hyperlink>
    </w:p>
    <w:p w14:paraId="6949BBC8"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No releases published</w:t>
      </w:r>
    </w:p>
    <w:p w14:paraId="4CB5C444"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89" w:history="1">
        <w:r w:rsidRPr="00B42577">
          <w:rPr>
            <w:rFonts w:ascii="Segoe UI" w:eastAsia="Times New Roman" w:hAnsi="Segoe UI" w:cs="Segoe UI"/>
            <w:color w:val="000000" w:themeColor="text1"/>
            <w:kern w:val="0"/>
            <w:sz w:val="21"/>
            <w:szCs w:val="21"/>
            <w:u w:val="single"/>
            <w:lang w:eastAsia="en-GB"/>
            <w14:ligatures w14:val="none"/>
          </w:rPr>
          <w:t>Create a new release</w:t>
        </w:r>
      </w:hyperlink>
    </w:p>
    <w:p w14:paraId="74375205" w14:textId="77777777" w:rsidR="00B42577" w:rsidRPr="00B42577" w:rsidRDefault="00B42577" w:rsidP="00B42577">
      <w:pPr>
        <w:spacing w:after="100" w:afterAutospacing="1"/>
        <w:outlineLvl w:val="1"/>
        <w:rPr>
          <w:rFonts w:ascii="Segoe UI" w:eastAsia="Times New Roman" w:hAnsi="Segoe UI" w:cs="Segoe UI"/>
          <w:b/>
          <w:bCs/>
          <w:color w:val="000000" w:themeColor="text1"/>
          <w:kern w:val="0"/>
          <w:sz w:val="36"/>
          <w:szCs w:val="36"/>
          <w:lang w:eastAsia="en-GB"/>
          <w14:ligatures w14:val="none"/>
        </w:rPr>
      </w:pPr>
      <w:hyperlink r:id="rId90" w:history="1">
        <w:r w:rsidRPr="00B42577">
          <w:rPr>
            <w:rFonts w:ascii="Segoe UI" w:eastAsia="Times New Roman" w:hAnsi="Segoe UI" w:cs="Segoe UI"/>
            <w:b/>
            <w:bCs/>
            <w:color w:val="000000" w:themeColor="text1"/>
            <w:kern w:val="0"/>
            <w:sz w:val="36"/>
            <w:szCs w:val="36"/>
            <w:u w:val="single"/>
            <w:lang w:eastAsia="en-GB"/>
            <w14:ligatures w14:val="none"/>
          </w:rPr>
          <w:t>Packages</w:t>
        </w:r>
      </w:hyperlink>
    </w:p>
    <w:p w14:paraId="09528A8C"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No packages published</w:t>
      </w:r>
      <w:r w:rsidRPr="00B42577">
        <w:rPr>
          <w:rFonts w:ascii="Segoe UI" w:eastAsia="Times New Roman" w:hAnsi="Segoe UI" w:cs="Segoe UI"/>
          <w:color w:val="000000" w:themeColor="text1"/>
          <w:kern w:val="0"/>
          <w:sz w:val="21"/>
          <w:szCs w:val="21"/>
          <w:lang w:eastAsia="en-GB"/>
          <w14:ligatures w14:val="none"/>
        </w:rPr>
        <w:br/>
      </w:r>
      <w:hyperlink r:id="rId91" w:history="1">
        <w:r w:rsidRPr="00B42577">
          <w:rPr>
            <w:rFonts w:ascii="Segoe UI" w:eastAsia="Times New Roman" w:hAnsi="Segoe UI" w:cs="Segoe UI"/>
            <w:color w:val="000000" w:themeColor="text1"/>
            <w:kern w:val="0"/>
            <w:sz w:val="21"/>
            <w:szCs w:val="21"/>
            <w:u w:val="single"/>
            <w:lang w:eastAsia="en-GB"/>
            <w14:ligatures w14:val="none"/>
          </w:rPr>
          <w:t>Publish your first package</w:t>
        </w:r>
      </w:hyperlink>
    </w:p>
    <w:p w14:paraId="3E99D295" w14:textId="77777777" w:rsidR="00B42577" w:rsidRPr="00B42577" w:rsidRDefault="00B42577" w:rsidP="00B42577">
      <w:pPr>
        <w:spacing w:after="100" w:afterAutospacing="1"/>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Languages</w:t>
      </w:r>
    </w:p>
    <w:p w14:paraId="2E308109" w14:textId="77777777" w:rsidR="00B42577" w:rsidRPr="00B42577" w:rsidRDefault="00B42577" w:rsidP="00B42577">
      <w:pPr>
        <w:numPr>
          <w:ilvl w:val="0"/>
          <w:numId w:val="1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92" w:history="1">
        <w:r w:rsidRPr="00B42577">
          <w:rPr>
            <w:rFonts w:ascii="Segoe UI" w:eastAsia="Times New Roman" w:hAnsi="Segoe UI" w:cs="Segoe UI"/>
            <w:color w:val="000000" w:themeColor="text1"/>
            <w:kern w:val="0"/>
            <w:sz w:val="21"/>
            <w:szCs w:val="21"/>
            <w:lang w:eastAsia="en-GB"/>
            <w14:ligatures w14:val="none"/>
          </w:rPr>
          <w:t>TeX</w:t>
        </w:r>
        <w:r w:rsidRPr="00B42577">
          <w:rPr>
            <w:rFonts w:ascii="Segoe UI" w:eastAsia="Times New Roman" w:hAnsi="Segoe UI" w:cs="Segoe UI"/>
            <w:color w:val="000000" w:themeColor="text1"/>
            <w:kern w:val="0"/>
            <w:sz w:val="21"/>
            <w:szCs w:val="21"/>
            <w:u w:val="single"/>
            <w:lang w:eastAsia="en-GB"/>
            <w14:ligatures w14:val="none"/>
          </w:rPr>
          <w:t>56.9%</w:t>
        </w:r>
      </w:hyperlink>
      <w:r w:rsidRPr="00B42577">
        <w:rPr>
          <w:rFonts w:ascii="Segoe UI" w:eastAsia="Times New Roman" w:hAnsi="Segoe UI" w:cs="Segoe UI"/>
          <w:color w:val="000000" w:themeColor="text1"/>
          <w:kern w:val="0"/>
          <w:sz w:val="21"/>
          <w:szCs w:val="21"/>
          <w:lang w:eastAsia="en-GB"/>
          <w14:ligatures w14:val="none"/>
        </w:rPr>
        <w:t> </w:t>
      </w:r>
    </w:p>
    <w:p w14:paraId="15D3071F" w14:textId="77777777" w:rsidR="00B42577" w:rsidRPr="00B42577" w:rsidRDefault="00B42577" w:rsidP="00B42577">
      <w:pPr>
        <w:numPr>
          <w:ilvl w:val="0"/>
          <w:numId w:val="1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93" w:history="1">
        <w:r w:rsidRPr="00B42577">
          <w:rPr>
            <w:rFonts w:ascii="Segoe UI" w:eastAsia="Times New Roman" w:hAnsi="Segoe UI" w:cs="Segoe UI"/>
            <w:color w:val="000000" w:themeColor="text1"/>
            <w:kern w:val="0"/>
            <w:sz w:val="21"/>
            <w:szCs w:val="21"/>
            <w:lang w:eastAsia="en-GB"/>
            <w14:ligatures w14:val="none"/>
          </w:rPr>
          <w:t>Python</w:t>
        </w:r>
        <w:r w:rsidRPr="00B42577">
          <w:rPr>
            <w:rFonts w:ascii="Segoe UI" w:eastAsia="Times New Roman" w:hAnsi="Segoe UI" w:cs="Segoe UI"/>
            <w:color w:val="000000" w:themeColor="text1"/>
            <w:kern w:val="0"/>
            <w:sz w:val="21"/>
            <w:szCs w:val="21"/>
            <w:u w:val="single"/>
            <w:lang w:eastAsia="en-GB"/>
            <w14:ligatures w14:val="none"/>
          </w:rPr>
          <w:t>38.2%</w:t>
        </w:r>
      </w:hyperlink>
      <w:r w:rsidRPr="00B42577">
        <w:rPr>
          <w:rFonts w:ascii="Segoe UI" w:eastAsia="Times New Roman" w:hAnsi="Segoe UI" w:cs="Segoe UI"/>
          <w:color w:val="000000" w:themeColor="text1"/>
          <w:kern w:val="0"/>
          <w:sz w:val="21"/>
          <w:szCs w:val="21"/>
          <w:lang w:eastAsia="en-GB"/>
          <w14:ligatures w14:val="none"/>
        </w:rPr>
        <w:t> </w:t>
      </w:r>
    </w:p>
    <w:p w14:paraId="5BC4E35D" w14:textId="77777777" w:rsidR="00B42577" w:rsidRPr="00B42577" w:rsidRDefault="00B42577" w:rsidP="00B42577">
      <w:pPr>
        <w:numPr>
          <w:ilvl w:val="0"/>
          <w:numId w:val="1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94" w:history="1">
        <w:r w:rsidRPr="00B42577">
          <w:rPr>
            <w:rFonts w:ascii="Segoe UI" w:eastAsia="Times New Roman" w:hAnsi="Segoe UI" w:cs="Segoe UI"/>
            <w:color w:val="000000" w:themeColor="text1"/>
            <w:kern w:val="0"/>
            <w:sz w:val="21"/>
            <w:szCs w:val="21"/>
            <w:lang w:eastAsia="en-GB"/>
            <w14:ligatures w14:val="none"/>
          </w:rPr>
          <w:t>Makefile</w:t>
        </w:r>
        <w:r w:rsidRPr="00B42577">
          <w:rPr>
            <w:rFonts w:ascii="Segoe UI" w:eastAsia="Times New Roman" w:hAnsi="Segoe UI" w:cs="Segoe UI"/>
            <w:color w:val="000000" w:themeColor="text1"/>
            <w:kern w:val="0"/>
            <w:sz w:val="21"/>
            <w:szCs w:val="21"/>
            <w:u w:val="single"/>
            <w:lang w:eastAsia="en-GB"/>
            <w14:ligatures w14:val="none"/>
          </w:rPr>
          <w:t>4.1%</w:t>
        </w:r>
      </w:hyperlink>
      <w:r w:rsidRPr="00B42577">
        <w:rPr>
          <w:rFonts w:ascii="Segoe UI" w:eastAsia="Times New Roman" w:hAnsi="Segoe UI" w:cs="Segoe UI"/>
          <w:color w:val="000000" w:themeColor="text1"/>
          <w:kern w:val="0"/>
          <w:sz w:val="21"/>
          <w:szCs w:val="21"/>
          <w:lang w:eastAsia="en-GB"/>
          <w14:ligatures w14:val="none"/>
        </w:rPr>
        <w:t> </w:t>
      </w:r>
    </w:p>
    <w:p w14:paraId="2B533BFB" w14:textId="77777777" w:rsidR="00B42577" w:rsidRPr="00B42577" w:rsidRDefault="00B42577" w:rsidP="00B42577">
      <w:pPr>
        <w:numPr>
          <w:ilvl w:val="0"/>
          <w:numId w:val="12"/>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95" w:history="1">
        <w:r w:rsidRPr="00B42577">
          <w:rPr>
            <w:rFonts w:ascii="Segoe UI" w:eastAsia="Times New Roman" w:hAnsi="Segoe UI" w:cs="Segoe UI"/>
            <w:color w:val="000000" w:themeColor="text1"/>
            <w:kern w:val="0"/>
            <w:sz w:val="21"/>
            <w:szCs w:val="21"/>
            <w:lang w:eastAsia="en-GB"/>
            <w14:ligatures w14:val="none"/>
          </w:rPr>
          <w:t>Dockerfile</w:t>
        </w:r>
        <w:r w:rsidRPr="00B42577">
          <w:rPr>
            <w:rFonts w:ascii="Segoe UI" w:eastAsia="Times New Roman" w:hAnsi="Segoe UI" w:cs="Segoe UI"/>
            <w:color w:val="000000" w:themeColor="text1"/>
            <w:kern w:val="0"/>
            <w:sz w:val="21"/>
            <w:szCs w:val="21"/>
            <w:u w:val="single"/>
            <w:lang w:eastAsia="en-GB"/>
            <w14:ligatures w14:val="none"/>
          </w:rPr>
          <w:t>0.8%</w:t>
        </w:r>
      </w:hyperlink>
    </w:p>
    <w:p w14:paraId="3330D3D1" w14:textId="77777777" w:rsidR="00B42577" w:rsidRPr="00B42577" w:rsidRDefault="00B42577" w:rsidP="00B42577">
      <w:pPr>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Suggested workflows</w:t>
      </w:r>
    </w:p>
    <w:p w14:paraId="733AC546"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Based on your tech stack</w:t>
      </w:r>
    </w:p>
    <w:p w14:paraId="30AF1228" w14:textId="40179547" w:rsidR="00B42577" w:rsidRPr="00B42577" w:rsidRDefault="00B42577" w:rsidP="00B42577">
      <w:pPr>
        <w:numPr>
          <w:ilvl w:val="0"/>
          <w:numId w:val="13"/>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fldChar w:fldCharType="begin"/>
      </w:r>
      <w:r w:rsidRPr="00B42577">
        <w:rPr>
          <w:rFonts w:ascii="Segoe UI" w:eastAsia="Times New Roman" w:hAnsi="Segoe UI" w:cs="Segoe UI"/>
          <w:color w:val="000000" w:themeColor="text1"/>
          <w:kern w:val="0"/>
          <w:sz w:val="21"/>
          <w:szCs w:val="21"/>
          <w:lang w:eastAsia="en-GB"/>
          <w14:ligatures w14:val="none"/>
        </w:rPr>
        <w:instrText xml:space="preserve"> INCLUDEPICTURE "data:image/svg+xml;base64,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" \* MERGEFORMATINET </w:instrText>
      </w:r>
      <w:r w:rsidRPr="00B42577">
        <w:rPr>
          <w:rFonts w:ascii="Segoe UI" w:eastAsia="Times New Roman" w:hAnsi="Segoe UI" w:cs="Segoe UI"/>
          <w:color w:val="000000" w:themeColor="text1"/>
          <w:kern w:val="0"/>
          <w:sz w:val="21"/>
          <w:szCs w:val="21"/>
          <w:lang w:eastAsia="en-GB"/>
          <w14:ligatures w14:val="none"/>
        </w:rPr>
        <w:fldChar w:fldCharType="separate"/>
      </w: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2AAE75E6" wp14:editId="45E011CC">
                <wp:extent cx="304800" cy="304800"/>
                <wp:effectExtent l="0" t="0" r="0" b="0"/>
                <wp:docPr id="1335542335" name="Rectangle 3" descr="Python app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8DDF6" id="Rectangle 3" o:spid="_x0000_s1026" alt="Python app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2577">
        <w:rPr>
          <w:rFonts w:ascii="Segoe UI" w:eastAsia="Times New Roman" w:hAnsi="Segoe UI" w:cs="Segoe UI"/>
          <w:color w:val="000000" w:themeColor="text1"/>
          <w:kern w:val="0"/>
          <w:sz w:val="21"/>
          <w:szCs w:val="21"/>
          <w:lang w:eastAsia="en-GB"/>
          <w14:ligatures w14:val="none"/>
        </w:rPr>
        <w:fldChar w:fldCharType="end"/>
      </w:r>
    </w:p>
    <w:p w14:paraId="47584872"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Python application</w:t>
      </w:r>
    </w:p>
    <w:p w14:paraId="20E014EF"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hyperlink r:id="rId96" w:history="1">
        <w:r w:rsidRPr="00B42577">
          <w:rPr>
            <w:rFonts w:ascii="Segoe UI" w:eastAsia="Times New Roman" w:hAnsi="Segoe UI" w:cs="Segoe UI"/>
            <w:color w:val="000000" w:themeColor="text1"/>
            <w:kern w:val="0"/>
            <w:sz w:val="21"/>
            <w:szCs w:val="21"/>
            <w:lang w:eastAsia="en-GB"/>
            <w14:ligatures w14:val="none"/>
          </w:rPr>
          <w:t>Configure</w:t>
        </w:r>
        <w:r w:rsidRPr="00B42577">
          <w:rPr>
            <w:rFonts w:ascii="Segoe UI" w:eastAsia="Times New Roman" w:hAnsi="Segoe UI" w:cs="Segoe UI"/>
            <w:color w:val="000000" w:themeColor="text1"/>
            <w:kern w:val="0"/>
            <w:sz w:val="21"/>
            <w:szCs w:val="21"/>
            <w:bdr w:val="none" w:sz="0" w:space="0" w:color="auto" w:frame="1"/>
            <w:lang w:eastAsia="en-GB"/>
            <w14:ligatures w14:val="none"/>
          </w:rPr>
          <w:t> Python application</w:t>
        </w:r>
      </w:hyperlink>
    </w:p>
    <w:p w14:paraId="4F8FCE4B"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Create and test a Python application.</w:t>
      </w:r>
    </w:p>
    <w:p w14:paraId="5AE9F94C" w14:textId="6F0B2259" w:rsidR="00B42577" w:rsidRPr="00B42577" w:rsidRDefault="00B42577" w:rsidP="00B42577">
      <w:pPr>
        <w:numPr>
          <w:ilvl w:val="0"/>
          <w:numId w:val="13"/>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fldChar w:fldCharType="begin"/>
      </w:r>
      <w:r w:rsidRPr="00B42577">
        <w:rPr>
          <w:rFonts w:ascii="Segoe UI" w:eastAsia="Times New Roman" w:hAnsi="Segoe UI" w:cs="Segoe UI"/>
          <w:color w:val="000000" w:themeColor="text1"/>
          <w:kern w:val="0"/>
          <w:sz w:val="21"/>
          <w:szCs w:val="21"/>
          <w:lang w:eastAsia="en-GB"/>
          <w14:ligatures w14:val="none"/>
        </w:rPr>
        <w:instrText xml:space="preserve"> INCLUDEPICTURE "data:image/svg+xml;base64,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" \* MERGEFORMATINET </w:instrText>
      </w:r>
      <w:r w:rsidRPr="00B42577">
        <w:rPr>
          <w:rFonts w:ascii="Segoe UI" w:eastAsia="Times New Roman" w:hAnsi="Segoe UI" w:cs="Segoe UI"/>
          <w:color w:val="000000" w:themeColor="text1"/>
          <w:kern w:val="0"/>
          <w:sz w:val="21"/>
          <w:szCs w:val="21"/>
          <w:lang w:eastAsia="en-GB"/>
          <w14:ligatures w14:val="none"/>
        </w:rPr>
        <w:fldChar w:fldCharType="separate"/>
      </w: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01EDD35F" wp14:editId="346703D7">
                <wp:extent cx="304800" cy="304800"/>
                <wp:effectExtent l="0" t="0" r="0" b="0"/>
                <wp:docPr id="1244930236" name="Rectangle 2" descr="Python packag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991D9" id="Rectangle 2" o:spid="_x0000_s1026" alt="Python packag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2577">
        <w:rPr>
          <w:rFonts w:ascii="Segoe UI" w:eastAsia="Times New Roman" w:hAnsi="Segoe UI" w:cs="Segoe UI"/>
          <w:color w:val="000000" w:themeColor="text1"/>
          <w:kern w:val="0"/>
          <w:sz w:val="21"/>
          <w:szCs w:val="21"/>
          <w:lang w:eastAsia="en-GB"/>
          <w14:ligatures w14:val="none"/>
        </w:rPr>
        <w:fldChar w:fldCharType="end"/>
      </w:r>
    </w:p>
    <w:p w14:paraId="5D0DC195"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Python package</w:t>
      </w:r>
    </w:p>
    <w:p w14:paraId="73C85D53"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hyperlink r:id="rId97" w:history="1">
        <w:r w:rsidRPr="00B42577">
          <w:rPr>
            <w:rFonts w:ascii="Segoe UI" w:eastAsia="Times New Roman" w:hAnsi="Segoe UI" w:cs="Segoe UI"/>
            <w:color w:val="000000" w:themeColor="text1"/>
            <w:kern w:val="0"/>
            <w:sz w:val="21"/>
            <w:szCs w:val="21"/>
            <w:lang w:eastAsia="en-GB"/>
            <w14:ligatures w14:val="none"/>
          </w:rPr>
          <w:t>Configure</w:t>
        </w:r>
        <w:r w:rsidRPr="00B42577">
          <w:rPr>
            <w:rFonts w:ascii="Segoe UI" w:eastAsia="Times New Roman" w:hAnsi="Segoe UI" w:cs="Segoe UI"/>
            <w:color w:val="000000" w:themeColor="text1"/>
            <w:kern w:val="0"/>
            <w:sz w:val="21"/>
            <w:szCs w:val="21"/>
            <w:bdr w:val="none" w:sz="0" w:space="0" w:color="auto" w:frame="1"/>
            <w:lang w:eastAsia="en-GB"/>
            <w14:ligatures w14:val="none"/>
          </w:rPr>
          <w:t> Python package</w:t>
        </w:r>
      </w:hyperlink>
    </w:p>
    <w:p w14:paraId="68B11E14"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Create and test a Python package on multiple Python versions.</w:t>
      </w:r>
    </w:p>
    <w:p w14:paraId="6DDBD8E1" w14:textId="230230C6" w:rsidR="00B42577" w:rsidRPr="00B42577" w:rsidRDefault="00B42577" w:rsidP="00B42577">
      <w:pPr>
        <w:numPr>
          <w:ilvl w:val="0"/>
          <w:numId w:val="13"/>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fldChar w:fldCharType="begin"/>
      </w:r>
      <w:r w:rsidRPr="00B42577">
        <w:rPr>
          <w:rFonts w:ascii="Segoe UI" w:eastAsia="Times New Roman" w:hAnsi="Segoe UI" w:cs="Segoe UI"/>
          <w:color w:val="000000" w:themeColor="text1"/>
          <w:kern w:val="0"/>
          <w:sz w:val="21"/>
          <w:szCs w:val="21"/>
          <w:lang w:eastAsia="en-GB"/>
          <w14:ligatures w14:val="none"/>
        </w:rPr>
        <w:instrText xml:space="preserve"> INCLUDEPICTURE "data:image/svg+xml;base64,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" \* MERGEFORMATINET </w:instrText>
      </w:r>
      <w:r w:rsidRPr="00B42577">
        <w:rPr>
          <w:rFonts w:ascii="Segoe UI" w:eastAsia="Times New Roman" w:hAnsi="Segoe UI" w:cs="Segoe UI"/>
          <w:color w:val="000000" w:themeColor="text1"/>
          <w:kern w:val="0"/>
          <w:sz w:val="21"/>
          <w:szCs w:val="21"/>
          <w:lang w:eastAsia="en-GB"/>
          <w14:ligatures w14:val="none"/>
        </w:rPr>
        <w:fldChar w:fldCharType="separate"/>
      </w:r>
      <w:r w:rsidRPr="00B42577">
        <w:rPr>
          <w:rFonts w:ascii="Segoe UI" w:eastAsia="Times New Roman" w:hAnsi="Segoe UI" w:cs="Segoe UI"/>
          <w:noProof/>
          <w:color w:val="000000" w:themeColor="text1"/>
          <w:kern w:val="0"/>
          <w:sz w:val="21"/>
          <w:szCs w:val="21"/>
          <w:lang w:eastAsia="en-GB"/>
          <w14:ligatures w14:val="none"/>
        </w:rPr>
        <mc:AlternateContent>
          <mc:Choice Requires="wps">
            <w:drawing>
              <wp:inline distT="0" distB="0" distL="0" distR="0" wp14:anchorId="1BD29CAF" wp14:editId="6C8E1D2D">
                <wp:extent cx="304800" cy="304800"/>
                <wp:effectExtent l="0" t="0" r="0" b="0"/>
                <wp:docPr id="318222393" name="Rectangle 1" descr="Django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0D4CB" id="Rectangle 1" o:spid="_x0000_s1026" alt="Django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2577">
        <w:rPr>
          <w:rFonts w:ascii="Segoe UI" w:eastAsia="Times New Roman" w:hAnsi="Segoe UI" w:cs="Segoe UI"/>
          <w:color w:val="000000" w:themeColor="text1"/>
          <w:kern w:val="0"/>
          <w:sz w:val="21"/>
          <w:szCs w:val="21"/>
          <w:lang w:eastAsia="en-GB"/>
          <w14:ligatures w14:val="none"/>
        </w:rPr>
        <w:fldChar w:fldCharType="end"/>
      </w:r>
    </w:p>
    <w:p w14:paraId="261C13FF"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Django</w:t>
      </w:r>
    </w:p>
    <w:p w14:paraId="1E37D277"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hyperlink r:id="rId98" w:history="1">
        <w:r w:rsidRPr="00B42577">
          <w:rPr>
            <w:rFonts w:ascii="Segoe UI" w:eastAsia="Times New Roman" w:hAnsi="Segoe UI" w:cs="Segoe UI"/>
            <w:color w:val="000000" w:themeColor="text1"/>
            <w:kern w:val="0"/>
            <w:sz w:val="21"/>
            <w:szCs w:val="21"/>
            <w:lang w:eastAsia="en-GB"/>
            <w14:ligatures w14:val="none"/>
          </w:rPr>
          <w:t>Configure</w:t>
        </w:r>
        <w:r w:rsidRPr="00B42577">
          <w:rPr>
            <w:rFonts w:ascii="Segoe UI" w:eastAsia="Times New Roman" w:hAnsi="Segoe UI" w:cs="Segoe UI"/>
            <w:color w:val="000000" w:themeColor="text1"/>
            <w:kern w:val="0"/>
            <w:sz w:val="21"/>
            <w:szCs w:val="21"/>
            <w:bdr w:val="none" w:sz="0" w:space="0" w:color="auto" w:frame="1"/>
            <w:lang w:eastAsia="en-GB"/>
            <w14:ligatures w14:val="none"/>
          </w:rPr>
          <w:t> Django</w:t>
        </w:r>
      </w:hyperlink>
    </w:p>
    <w:p w14:paraId="5E91D4E1" w14:textId="77777777" w:rsidR="00B42577" w:rsidRPr="00B42577" w:rsidRDefault="00B42577" w:rsidP="00B42577">
      <w:pPr>
        <w:spacing w:before="100" w:beforeAutospacing="1" w:after="100" w:afterAutospacing="1"/>
        <w:ind w:left="720"/>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Build and Test a Django Project</w:t>
      </w:r>
    </w:p>
    <w:p w14:paraId="1BA097AE"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hyperlink r:id="rId99" w:history="1">
        <w:r w:rsidRPr="00B42577">
          <w:rPr>
            <w:rFonts w:ascii="Segoe UI" w:eastAsia="Times New Roman" w:hAnsi="Segoe UI" w:cs="Segoe UI"/>
            <w:color w:val="000000" w:themeColor="text1"/>
            <w:kern w:val="0"/>
            <w:sz w:val="21"/>
            <w:szCs w:val="21"/>
            <w:u w:val="single"/>
            <w:lang w:eastAsia="en-GB"/>
            <w14:ligatures w14:val="none"/>
          </w:rPr>
          <w:t>More workflows</w:t>
        </w:r>
      </w:hyperlink>
    </w:p>
    <w:p w14:paraId="7AE79CD0" w14:textId="77777777" w:rsidR="00B42577" w:rsidRPr="00B42577" w:rsidRDefault="00B42577" w:rsidP="00B42577">
      <w:pPr>
        <w:pBdr>
          <w:bottom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Top of Form</w:t>
      </w:r>
    </w:p>
    <w:p w14:paraId="2277D705"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Dismiss suggestions</w:t>
      </w:r>
    </w:p>
    <w:p w14:paraId="6A808D3E" w14:textId="77777777" w:rsidR="00B42577" w:rsidRPr="00B42577" w:rsidRDefault="00B42577" w:rsidP="00B42577">
      <w:pPr>
        <w:pBdr>
          <w:top w:val="single" w:sz="6" w:space="1" w:color="auto"/>
        </w:pBdr>
        <w:jc w:val="center"/>
        <w:rPr>
          <w:rFonts w:ascii="Arial" w:eastAsia="Times New Roman" w:hAnsi="Arial" w:cs="Arial"/>
          <w:vanish/>
          <w:color w:val="000000" w:themeColor="text1"/>
          <w:kern w:val="0"/>
          <w:sz w:val="16"/>
          <w:szCs w:val="16"/>
          <w:lang w:eastAsia="en-GB"/>
          <w14:ligatures w14:val="none"/>
        </w:rPr>
      </w:pPr>
      <w:r w:rsidRPr="00B42577">
        <w:rPr>
          <w:rFonts w:ascii="Arial" w:eastAsia="Times New Roman" w:hAnsi="Arial" w:cs="Arial"/>
          <w:vanish/>
          <w:color w:val="000000" w:themeColor="text1"/>
          <w:kern w:val="0"/>
          <w:sz w:val="16"/>
          <w:szCs w:val="16"/>
          <w:lang w:eastAsia="en-GB"/>
          <w14:ligatures w14:val="none"/>
        </w:rPr>
        <w:t>Bottom of Form</w:t>
      </w:r>
    </w:p>
    <w:p w14:paraId="60B766BA" w14:textId="77777777" w:rsidR="00B42577" w:rsidRPr="00B42577" w:rsidRDefault="00B42577" w:rsidP="00B42577">
      <w:pPr>
        <w:outlineLvl w:val="1"/>
        <w:rPr>
          <w:rFonts w:ascii="Segoe UI" w:eastAsia="Times New Roman" w:hAnsi="Segoe UI" w:cs="Segoe UI"/>
          <w:b/>
          <w:bCs/>
          <w:color w:val="000000" w:themeColor="text1"/>
          <w:kern w:val="0"/>
          <w:sz w:val="36"/>
          <w:szCs w:val="36"/>
          <w:lang w:eastAsia="en-GB"/>
          <w14:ligatures w14:val="none"/>
        </w:rPr>
      </w:pPr>
      <w:r w:rsidRPr="00B42577">
        <w:rPr>
          <w:rFonts w:ascii="Segoe UI" w:eastAsia="Times New Roman" w:hAnsi="Segoe UI" w:cs="Segoe UI"/>
          <w:b/>
          <w:bCs/>
          <w:color w:val="000000" w:themeColor="text1"/>
          <w:kern w:val="0"/>
          <w:sz w:val="36"/>
          <w:szCs w:val="36"/>
          <w:lang w:eastAsia="en-GB"/>
          <w14:ligatures w14:val="none"/>
        </w:rPr>
        <w:t>Footer</w:t>
      </w:r>
    </w:p>
    <w:p w14:paraId="76ECDA4A" w14:textId="77777777" w:rsidR="00B42577" w:rsidRPr="00B42577" w:rsidRDefault="00B42577" w:rsidP="00B42577">
      <w:pPr>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 2024 GitHub, Inc.</w:t>
      </w:r>
    </w:p>
    <w:p w14:paraId="777F3839" w14:textId="77777777" w:rsidR="00B42577" w:rsidRPr="00B42577" w:rsidRDefault="00B42577" w:rsidP="00B42577">
      <w:pPr>
        <w:outlineLvl w:val="2"/>
        <w:rPr>
          <w:rFonts w:ascii="Segoe UI" w:eastAsia="Times New Roman" w:hAnsi="Segoe UI" w:cs="Segoe UI"/>
          <w:b/>
          <w:bCs/>
          <w:color w:val="000000" w:themeColor="text1"/>
          <w:kern w:val="0"/>
          <w:sz w:val="27"/>
          <w:szCs w:val="27"/>
          <w:lang w:eastAsia="en-GB"/>
          <w14:ligatures w14:val="none"/>
        </w:rPr>
      </w:pPr>
      <w:r w:rsidRPr="00B42577">
        <w:rPr>
          <w:rFonts w:ascii="Segoe UI" w:eastAsia="Times New Roman" w:hAnsi="Segoe UI" w:cs="Segoe UI"/>
          <w:b/>
          <w:bCs/>
          <w:color w:val="000000" w:themeColor="text1"/>
          <w:kern w:val="0"/>
          <w:sz w:val="27"/>
          <w:szCs w:val="27"/>
          <w:lang w:eastAsia="en-GB"/>
          <w14:ligatures w14:val="none"/>
        </w:rPr>
        <w:t>Footer navigation</w:t>
      </w:r>
    </w:p>
    <w:p w14:paraId="669CDFC3"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0" w:history="1">
        <w:r w:rsidRPr="00B42577">
          <w:rPr>
            <w:rFonts w:ascii="Segoe UI" w:eastAsia="Times New Roman" w:hAnsi="Segoe UI" w:cs="Segoe UI"/>
            <w:color w:val="000000" w:themeColor="text1"/>
            <w:kern w:val="0"/>
            <w:sz w:val="21"/>
            <w:szCs w:val="21"/>
            <w:u w:val="single"/>
            <w:lang w:eastAsia="en-GB"/>
            <w14:ligatures w14:val="none"/>
          </w:rPr>
          <w:t>Terms</w:t>
        </w:r>
      </w:hyperlink>
    </w:p>
    <w:p w14:paraId="2B411BD3"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1" w:history="1">
        <w:r w:rsidRPr="00B42577">
          <w:rPr>
            <w:rFonts w:ascii="Segoe UI" w:eastAsia="Times New Roman" w:hAnsi="Segoe UI" w:cs="Segoe UI"/>
            <w:color w:val="000000" w:themeColor="text1"/>
            <w:kern w:val="0"/>
            <w:sz w:val="21"/>
            <w:szCs w:val="21"/>
            <w:u w:val="single"/>
            <w:lang w:eastAsia="en-GB"/>
            <w14:ligatures w14:val="none"/>
          </w:rPr>
          <w:t>Privacy</w:t>
        </w:r>
      </w:hyperlink>
    </w:p>
    <w:p w14:paraId="7BD53B46"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2" w:history="1">
        <w:r w:rsidRPr="00B42577">
          <w:rPr>
            <w:rFonts w:ascii="Segoe UI" w:eastAsia="Times New Roman" w:hAnsi="Segoe UI" w:cs="Segoe UI"/>
            <w:color w:val="000000" w:themeColor="text1"/>
            <w:kern w:val="0"/>
            <w:sz w:val="21"/>
            <w:szCs w:val="21"/>
            <w:u w:val="single"/>
            <w:lang w:eastAsia="en-GB"/>
            <w14:ligatures w14:val="none"/>
          </w:rPr>
          <w:t>Security</w:t>
        </w:r>
      </w:hyperlink>
    </w:p>
    <w:p w14:paraId="3E4FF387"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3" w:history="1">
        <w:r w:rsidRPr="00B42577">
          <w:rPr>
            <w:rFonts w:ascii="Segoe UI" w:eastAsia="Times New Roman" w:hAnsi="Segoe UI" w:cs="Segoe UI"/>
            <w:color w:val="000000" w:themeColor="text1"/>
            <w:kern w:val="0"/>
            <w:sz w:val="21"/>
            <w:szCs w:val="21"/>
            <w:u w:val="single"/>
            <w:lang w:eastAsia="en-GB"/>
            <w14:ligatures w14:val="none"/>
          </w:rPr>
          <w:t>Status</w:t>
        </w:r>
      </w:hyperlink>
    </w:p>
    <w:p w14:paraId="1C3E48B4"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4" w:history="1">
        <w:r w:rsidRPr="00B42577">
          <w:rPr>
            <w:rFonts w:ascii="Segoe UI" w:eastAsia="Times New Roman" w:hAnsi="Segoe UI" w:cs="Segoe UI"/>
            <w:color w:val="000000" w:themeColor="text1"/>
            <w:kern w:val="0"/>
            <w:sz w:val="21"/>
            <w:szCs w:val="21"/>
            <w:u w:val="single"/>
            <w:lang w:eastAsia="en-GB"/>
            <w14:ligatures w14:val="none"/>
          </w:rPr>
          <w:t>Docs</w:t>
        </w:r>
      </w:hyperlink>
    </w:p>
    <w:p w14:paraId="1C77DFE2"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hyperlink r:id="rId105" w:history="1">
        <w:r w:rsidRPr="00B42577">
          <w:rPr>
            <w:rFonts w:ascii="Segoe UI" w:eastAsia="Times New Roman" w:hAnsi="Segoe UI" w:cs="Segoe UI"/>
            <w:color w:val="000000" w:themeColor="text1"/>
            <w:kern w:val="0"/>
            <w:sz w:val="21"/>
            <w:szCs w:val="21"/>
            <w:u w:val="single"/>
            <w:lang w:eastAsia="en-GB"/>
            <w14:ligatures w14:val="none"/>
          </w:rPr>
          <w:t>Contact</w:t>
        </w:r>
      </w:hyperlink>
    </w:p>
    <w:p w14:paraId="3DD4A74F"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Manage cookies</w:t>
      </w:r>
    </w:p>
    <w:p w14:paraId="2223631C" w14:textId="77777777" w:rsidR="00B42577" w:rsidRPr="00B42577" w:rsidRDefault="00B42577" w:rsidP="00B42577">
      <w:pPr>
        <w:numPr>
          <w:ilvl w:val="0"/>
          <w:numId w:val="14"/>
        </w:numPr>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B42577">
        <w:rPr>
          <w:rFonts w:ascii="Segoe UI" w:eastAsia="Times New Roman" w:hAnsi="Segoe UI" w:cs="Segoe UI"/>
          <w:color w:val="000000" w:themeColor="text1"/>
          <w:kern w:val="0"/>
          <w:sz w:val="21"/>
          <w:szCs w:val="21"/>
          <w:lang w:eastAsia="en-GB"/>
          <w14:ligatures w14:val="none"/>
        </w:rPr>
        <w:t>Do not share my personal information</w:t>
      </w:r>
    </w:p>
    <w:p w14:paraId="429DE1BE" w14:textId="77777777" w:rsidR="00B42577" w:rsidRPr="00B42577" w:rsidRDefault="00B42577" w:rsidP="00B42577">
      <w:pPr>
        <w:rPr>
          <w:rFonts w:ascii="Times New Roman" w:eastAsia="Times New Roman" w:hAnsi="Times New Roman" w:cs="Times New Roman"/>
          <w:color w:val="000000" w:themeColor="text1"/>
          <w:kern w:val="0"/>
          <w:lang w:eastAsia="en-GB"/>
          <w14:ligatures w14:val="none"/>
        </w:rPr>
      </w:pPr>
    </w:p>
    <w:p w14:paraId="68CE445B" w14:textId="77777777" w:rsidR="000E4A1C" w:rsidRPr="00B42577" w:rsidRDefault="000E4A1C">
      <w:pPr>
        <w:rPr>
          <w:color w:val="000000" w:themeColor="text1"/>
        </w:rPr>
      </w:pPr>
    </w:p>
    <w:sectPr w:rsidR="000E4A1C" w:rsidRPr="00B425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minik Pichler" w:date="2024-10-20T21:02:00Z" w:initials="DP">
    <w:p w14:paraId="345BDF4F" w14:textId="77777777" w:rsidR="00B42577" w:rsidRDefault="00B42577" w:rsidP="00B42577">
      <w:r>
        <w:rPr>
          <w:rStyle w:val="CommentReference"/>
        </w:rPr>
        <w:annotationRef/>
      </w:r>
      <w:r>
        <w:rPr>
          <w:sz w:val="20"/>
          <w:szCs w:val="20"/>
        </w:rPr>
        <w:t>Anders</w:t>
      </w:r>
    </w:p>
    <w:p w14:paraId="743EAD5E" w14:textId="77777777" w:rsidR="00B42577" w:rsidRDefault="00B42577" w:rsidP="00B425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EA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23AD9C" w16cex:dateUtc="2024-10-2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EAD5E" w16cid:durableId="5D23AD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6F1"/>
    <w:multiLevelType w:val="multilevel"/>
    <w:tmpl w:val="FFF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1904"/>
    <w:multiLevelType w:val="multilevel"/>
    <w:tmpl w:val="C6A4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D1570"/>
    <w:multiLevelType w:val="multilevel"/>
    <w:tmpl w:val="4B148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353B8"/>
    <w:multiLevelType w:val="multilevel"/>
    <w:tmpl w:val="F5C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8084A"/>
    <w:multiLevelType w:val="multilevel"/>
    <w:tmpl w:val="403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27345"/>
    <w:multiLevelType w:val="multilevel"/>
    <w:tmpl w:val="BF6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4372C"/>
    <w:multiLevelType w:val="multilevel"/>
    <w:tmpl w:val="B78E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3D8A"/>
    <w:multiLevelType w:val="multilevel"/>
    <w:tmpl w:val="448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F4969"/>
    <w:multiLevelType w:val="multilevel"/>
    <w:tmpl w:val="167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8032F"/>
    <w:multiLevelType w:val="multilevel"/>
    <w:tmpl w:val="992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622B8"/>
    <w:multiLevelType w:val="multilevel"/>
    <w:tmpl w:val="2E8C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E6D49"/>
    <w:multiLevelType w:val="multilevel"/>
    <w:tmpl w:val="9BA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3EC"/>
    <w:multiLevelType w:val="multilevel"/>
    <w:tmpl w:val="227E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61932"/>
    <w:multiLevelType w:val="multilevel"/>
    <w:tmpl w:val="9D3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19957">
    <w:abstractNumId w:val="0"/>
  </w:num>
  <w:num w:numId="2" w16cid:durableId="1688212198">
    <w:abstractNumId w:val="7"/>
  </w:num>
  <w:num w:numId="3" w16cid:durableId="2025476544">
    <w:abstractNumId w:val="13"/>
  </w:num>
  <w:num w:numId="4" w16cid:durableId="1529757117">
    <w:abstractNumId w:val="3"/>
  </w:num>
  <w:num w:numId="5" w16cid:durableId="2135169522">
    <w:abstractNumId w:val="9"/>
  </w:num>
  <w:num w:numId="6" w16cid:durableId="1525826418">
    <w:abstractNumId w:val="10"/>
  </w:num>
  <w:num w:numId="7" w16cid:durableId="201983182">
    <w:abstractNumId w:val="5"/>
  </w:num>
  <w:num w:numId="8" w16cid:durableId="247429809">
    <w:abstractNumId w:val="8"/>
  </w:num>
  <w:num w:numId="9" w16cid:durableId="1694647228">
    <w:abstractNumId w:val="1"/>
  </w:num>
  <w:num w:numId="10" w16cid:durableId="1418206737">
    <w:abstractNumId w:val="12"/>
  </w:num>
  <w:num w:numId="11" w16cid:durableId="981688613">
    <w:abstractNumId w:val="2"/>
  </w:num>
  <w:num w:numId="12" w16cid:durableId="1819609595">
    <w:abstractNumId w:val="11"/>
  </w:num>
  <w:num w:numId="13" w16cid:durableId="34425745">
    <w:abstractNumId w:val="6"/>
  </w:num>
  <w:num w:numId="14" w16cid:durableId="13100902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k Pichler">
    <w15:presenceInfo w15:providerId="Windows Live" w15:userId="6b42e2da3b63d9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77"/>
    <w:rsid w:val="000E4A1C"/>
    <w:rsid w:val="001D186F"/>
    <w:rsid w:val="00574A08"/>
    <w:rsid w:val="008B7A5A"/>
    <w:rsid w:val="00B42577"/>
    <w:rsid w:val="00F8434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E3EC526"/>
  <w15:chartTrackingRefBased/>
  <w15:docId w15:val="{0ABA1E48-E054-7641-84EF-A4440DD0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5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5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5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5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577"/>
    <w:rPr>
      <w:rFonts w:eastAsiaTheme="majorEastAsia" w:cstheme="majorBidi"/>
      <w:color w:val="272727" w:themeColor="text1" w:themeTint="D8"/>
    </w:rPr>
  </w:style>
  <w:style w:type="paragraph" w:styleId="Title">
    <w:name w:val="Title"/>
    <w:basedOn w:val="Normal"/>
    <w:next w:val="Normal"/>
    <w:link w:val="TitleChar"/>
    <w:uiPriority w:val="10"/>
    <w:qFormat/>
    <w:rsid w:val="00B425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5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5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2577"/>
    <w:rPr>
      <w:i/>
      <w:iCs/>
      <w:color w:val="404040" w:themeColor="text1" w:themeTint="BF"/>
    </w:rPr>
  </w:style>
  <w:style w:type="paragraph" w:styleId="ListParagraph">
    <w:name w:val="List Paragraph"/>
    <w:basedOn w:val="Normal"/>
    <w:uiPriority w:val="34"/>
    <w:qFormat/>
    <w:rsid w:val="00B42577"/>
    <w:pPr>
      <w:ind w:left="720"/>
      <w:contextualSpacing/>
    </w:pPr>
  </w:style>
  <w:style w:type="character" w:styleId="IntenseEmphasis">
    <w:name w:val="Intense Emphasis"/>
    <w:basedOn w:val="DefaultParagraphFont"/>
    <w:uiPriority w:val="21"/>
    <w:qFormat/>
    <w:rsid w:val="00B42577"/>
    <w:rPr>
      <w:i/>
      <w:iCs/>
      <w:color w:val="0F4761" w:themeColor="accent1" w:themeShade="BF"/>
    </w:rPr>
  </w:style>
  <w:style w:type="paragraph" w:styleId="IntenseQuote">
    <w:name w:val="Intense Quote"/>
    <w:basedOn w:val="Normal"/>
    <w:next w:val="Normal"/>
    <w:link w:val="IntenseQuoteChar"/>
    <w:uiPriority w:val="30"/>
    <w:qFormat/>
    <w:rsid w:val="00B4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577"/>
    <w:rPr>
      <w:i/>
      <w:iCs/>
      <w:color w:val="0F4761" w:themeColor="accent1" w:themeShade="BF"/>
    </w:rPr>
  </w:style>
  <w:style w:type="character" w:styleId="IntenseReference">
    <w:name w:val="Intense Reference"/>
    <w:basedOn w:val="DefaultParagraphFont"/>
    <w:uiPriority w:val="32"/>
    <w:qFormat/>
    <w:rsid w:val="00B42577"/>
    <w:rPr>
      <w:b/>
      <w:bCs/>
      <w:smallCaps/>
      <w:color w:val="0F4761" w:themeColor="accent1" w:themeShade="BF"/>
      <w:spacing w:val="5"/>
    </w:rPr>
  </w:style>
  <w:style w:type="paragraph" w:customStyle="1" w:styleId="msonormal0">
    <w:name w:val="msonormal"/>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42577"/>
    <w:rPr>
      <w:color w:val="0000FF"/>
      <w:u w:val="single"/>
    </w:rPr>
  </w:style>
  <w:style w:type="character" w:styleId="FollowedHyperlink">
    <w:name w:val="FollowedHyperlink"/>
    <w:basedOn w:val="DefaultParagraphFont"/>
    <w:uiPriority w:val="99"/>
    <w:semiHidden/>
    <w:unhideWhenUsed/>
    <w:rsid w:val="00B42577"/>
    <w:rPr>
      <w:color w:val="800080"/>
      <w:u w:val="single"/>
    </w:rPr>
  </w:style>
  <w:style w:type="character" w:customStyle="1" w:styleId="progress-pjax-loader">
    <w:name w:val="progress-pjax-loader"/>
    <w:basedOn w:val="DefaultParagraphFont"/>
    <w:rsid w:val="00B42577"/>
  </w:style>
  <w:style w:type="character" w:customStyle="1" w:styleId="progress-item">
    <w:name w:val="progress-item"/>
    <w:basedOn w:val="DefaultParagraphFont"/>
    <w:rsid w:val="00B42577"/>
  </w:style>
  <w:style w:type="character" w:customStyle="1" w:styleId="appheader-context-item-label">
    <w:name w:val="appheader-context-item-label"/>
    <w:basedOn w:val="DefaultParagraphFont"/>
    <w:rsid w:val="00B42577"/>
  </w:style>
  <w:style w:type="character" w:customStyle="1" w:styleId="appheader-context-item-separator">
    <w:name w:val="appheader-context-item-separator"/>
    <w:basedOn w:val="DefaultParagraphFont"/>
    <w:rsid w:val="00B42577"/>
  </w:style>
  <w:style w:type="character" w:styleId="HTMLKeyboard">
    <w:name w:val="HTML Keyboard"/>
    <w:basedOn w:val="DefaultParagraphFont"/>
    <w:uiPriority w:val="99"/>
    <w:semiHidden/>
    <w:unhideWhenUsed/>
    <w:rsid w:val="00B42577"/>
    <w:rPr>
      <w:rFonts w:ascii="Courier New" w:eastAsia="Times New Roman" w:hAnsi="Courier New" w:cs="Courier New"/>
      <w:sz w:val="20"/>
      <w:szCs w:val="20"/>
    </w:rPr>
  </w:style>
  <w:style w:type="character" w:customStyle="1" w:styleId="button-content">
    <w:name w:val="button-content"/>
    <w:basedOn w:val="DefaultParagraphFont"/>
    <w:rsid w:val="00B42577"/>
  </w:style>
  <w:style w:type="character" w:customStyle="1" w:styleId="button-visual">
    <w:name w:val="button-visual"/>
    <w:basedOn w:val="DefaultParagraphFont"/>
    <w:rsid w:val="00B42577"/>
  </w:style>
  <w:style w:type="character" w:customStyle="1" w:styleId="button-label">
    <w:name w:val="button-label"/>
    <w:basedOn w:val="DefaultParagraphFont"/>
    <w:rsid w:val="00B42577"/>
  </w:style>
  <w:style w:type="paragraph" w:customStyle="1" w:styleId="d-inline-flex">
    <w:name w:val="d-inline-flex"/>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42577"/>
    <w:rPr>
      <w:b/>
      <w:bCs/>
    </w:rPr>
  </w:style>
  <w:style w:type="character" w:customStyle="1" w:styleId="label">
    <w:name w:val="label"/>
    <w:basedOn w:val="DefaultParagraphFont"/>
    <w:rsid w:val="00B42577"/>
  </w:style>
  <w:style w:type="paragraph" w:styleId="z-TopofForm">
    <w:name w:val="HTML Top of Form"/>
    <w:basedOn w:val="Normal"/>
    <w:next w:val="Normal"/>
    <w:link w:val="z-TopofFormChar"/>
    <w:hidden/>
    <w:uiPriority w:val="99"/>
    <w:semiHidden/>
    <w:unhideWhenUsed/>
    <w:rsid w:val="00B42577"/>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42577"/>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B42577"/>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B42577"/>
    <w:rPr>
      <w:rFonts w:ascii="Arial" w:eastAsia="Times New Roman" w:hAnsi="Arial" w:cs="Arial"/>
      <w:vanish/>
      <w:kern w:val="0"/>
      <w:sz w:val="16"/>
      <w:szCs w:val="16"/>
      <w:lang w:eastAsia="en-GB"/>
      <w14:ligatures w14:val="none"/>
    </w:rPr>
  </w:style>
  <w:style w:type="character" w:customStyle="1" w:styleId="box-sc-g0xbh4-0">
    <w:name w:val="box-sc-g0xbh4-0"/>
    <w:basedOn w:val="DefaultParagraphFont"/>
    <w:rsid w:val="00B42577"/>
  </w:style>
  <w:style w:type="character" w:customStyle="1" w:styleId="ml-2">
    <w:name w:val="ml-2"/>
    <w:basedOn w:val="DefaultParagraphFont"/>
    <w:rsid w:val="00B42577"/>
  </w:style>
  <w:style w:type="character" w:customStyle="1" w:styleId="counter">
    <w:name w:val="counter"/>
    <w:basedOn w:val="DefaultParagraphFont"/>
    <w:rsid w:val="00B42577"/>
  </w:style>
  <w:style w:type="character" w:customStyle="1" w:styleId="d-inline">
    <w:name w:val="d-inline"/>
    <w:basedOn w:val="DefaultParagraphFont"/>
    <w:rsid w:val="00B42577"/>
  </w:style>
  <w:style w:type="character" w:customStyle="1" w:styleId="textinputwrappertextinputbasewrapper-sc-1mqhpbi-0">
    <w:name w:val="textinputwrapper__textinputbasewrapper-sc-1mqhpbi-0"/>
    <w:basedOn w:val="DefaultParagraphFont"/>
    <w:rsid w:val="00B42577"/>
  </w:style>
  <w:style w:type="character" w:customStyle="1" w:styleId="textinput-icon">
    <w:name w:val="textinput-icon"/>
    <w:basedOn w:val="DefaultParagraphFont"/>
    <w:rsid w:val="00B42577"/>
  </w:style>
  <w:style w:type="character" w:customStyle="1" w:styleId="text-bold">
    <w:name w:val="text-bold"/>
    <w:basedOn w:val="DefaultParagraphFont"/>
    <w:rsid w:val="00B42577"/>
  </w:style>
  <w:style w:type="character" w:customStyle="1" w:styleId="truncate-text">
    <w:name w:val="truncate-text"/>
    <w:basedOn w:val="DefaultParagraphFont"/>
    <w:rsid w:val="00B42577"/>
  </w:style>
  <w:style w:type="character" w:customStyle="1" w:styleId="d-flex">
    <w:name w:val="d-flex"/>
    <w:basedOn w:val="DefaultParagraphFont"/>
    <w:rsid w:val="00B42577"/>
  </w:style>
  <w:style w:type="character" w:customStyle="1" w:styleId="fgcolor-default">
    <w:name w:val="fgcolor-default"/>
    <w:basedOn w:val="DefaultParagraphFont"/>
    <w:rsid w:val="00B42577"/>
  </w:style>
  <w:style w:type="paragraph" w:customStyle="1" w:styleId="box-sc-g0xbh4-01">
    <w:name w:val="box-sc-g0xbh4-01"/>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42577"/>
    <w:rPr>
      <w:rFonts w:ascii="Courier New" w:eastAsia="Times New Roman" w:hAnsi="Courier New" w:cs="Courier New"/>
      <w:sz w:val="20"/>
      <w:szCs w:val="20"/>
    </w:rPr>
  </w:style>
  <w:style w:type="character" w:styleId="Emphasis">
    <w:name w:val="Emphasis"/>
    <w:basedOn w:val="DefaultParagraphFont"/>
    <w:uiPriority w:val="20"/>
    <w:qFormat/>
    <w:rsid w:val="00B42577"/>
    <w:rPr>
      <w:i/>
      <w:iCs/>
    </w:rPr>
  </w:style>
  <w:style w:type="paragraph" w:styleId="HTMLPreformatted">
    <w:name w:val="HTML Preformatted"/>
    <w:basedOn w:val="Normal"/>
    <w:link w:val="HTMLPreformattedChar"/>
    <w:uiPriority w:val="99"/>
    <w:semiHidden/>
    <w:unhideWhenUsed/>
    <w:rsid w:val="00B4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42577"/>
    <w:rPr>
      <w:rFonts w:ascii="Courier New" w:eastAsia="Times New Roman" w:hAnsi="Courier New" w:cs="Courier New"/>
      <w:kern w:val="0"/>
      <w:sz w:val="20"/>
      <w:szCs w:val="20"/>
      <w:lang w:eastAsia="en-GB"/>
      <w14:ligatures w14:val="none"/>
    </w:rPr>
  </w:style>
  <w:style w:type="character" w:customStyle="1" w:styleId="pl-c">
    <w:name w:val="pl-c"/>
    <w:basedOn w:val="DefaultParagraphFont"/>
    <w:rsid w:val="00B42577"/>
  </w:style>
  <w:style w:type="character" w:customStyle="1" w:styleId="pl-k">
    <w:name w:val="pl-k"/>
    <w:basedOn w:val="DefaultParagraphFont"/>
    <w:rsid w:val="00B42577"/>
  </w:style>
  <w:style w:type="character" w:customStyle="1" w:styleId="pl-smi">
    <w:name w:val="pl-smi"/>
    <w:basedOn w:val="DefaultParagraphFont"/>
    <w:rsid w:val="00B42577"/>
  </w:style>
  <w:style w:type="character" w:customStyle="1" w:styleId="pl-c1">
    <w:name w:val="pl-c1"/>
    <w:basedOn w:val="DefaultParagraphFont"/>
    <w:rsid w:val="00B42577"/>
  </w:style>
  <w:style w:type="character" w:customStyle="1" w:styleId="pl-en">
    <w:name w:val="pl-en"/>
    <w:basedOn w:val="DefaultParagraphFont"/>
    <w:rsid w:val="00B42577"/>
  </w:style>
  <w:style w:type="character" w:customStyle="1" w:styleId="pl-s">
    <w:name w:val="pl-s"/>
    <w:basedOn w:val="DefaultParagraphFont"/>
    <w:rsid w:val="00B42577"/>
  </w:style>
  <w:style w:type="paragraph" w:customStyle="1" w:styleId="f4">
    <w:name w:val="f4"/>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fg-muted">
    <w:name w:val="color-fg-muted"/>
    <w:basedOn w:val="DefaultParagraphFont"/>
    <w:rsid w:val="00B42577"/>
  </w:style>
  <w:style w:type="character" w:customStyle="1" w:styleId="progress">
    <w:name w:val="progress"/>
    <w:basedOn w:val="DefaultParagraphFont"/>
    <w:rsid w:val="00B42577"/>
  </w:style>
  <w:style w:type="paragraph" w:customStyle="1" w:styleId="d-inline1">
    <w:name w:val="d-inline1"/>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fg-default">
    <w:name w:val="color-fg-default"/>
    <w:basedOn w:val="DefaultParagraphFont"/>
    <w:rsid w:val="00B42577"/>
  </w:style>
  <w:style w:type="paragraph" w:customStyle="1" w:styleId="list-style-none">
    <w:name w:val="list-style-none"/>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5">
    <w:name w:val="f5"/>
    <w:basedOn w:val="DefaultParagraphFont"/>
    <w:rsid w:val="00B42577"/>
  </w:style>
  <w:style w:type="character" w:customStyle="1" w:styleId="sr-only">
    <w:name w:val="sr-only"/>
    <w:basedOn w:val="DefaultParagraphFont"/>
    <w:rsid w:val="00B42577"/>
  </w:style>
  <w:style w:type="paragraph" w:customStyle="1" w:styleId="mx-2">
    <w:name w:val="mx-2"/>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r-3">
    <w:name w:val="mr-3"/>
    <w:basedOn w:val="Normal"/>
    <w:rsid w:val="00B4257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B42577"/>
  </w:style>
  <w:style w:type="character" w:styleId="CommentReference">
    <w:name w:val="annotation reference"/>
    <w:basedOn w:val="DefaultParagraphFont"/>
    <w:uiPriority w:val="99"/>
    <w:semiHidden/>
    <w:unhideWhenUsed/>
    <w:rsid w:val="00B42577"/>
    <w:rPr>
      <w:sz w:val="16"/>
      <w:szCs w:val="16"/>
    </w:rPr>
  </w:style>
  <w:style w:type="paragraph" w:styleId="CommentText">
    <w:name w:val="annotation text"/>
    <w:basedOn w:val="Normal"/>
    <w:link w:val="CommentTextChar"/>
    <w:uiPriority w:val="99"/>
    <w:semiHidden/>
    <w:unhideWhenUsed/>
    <w:rsid w:val="00B42577"/>
    <w:rPr>
      <w:sz w:val="20"/>
      <w:szCs w:val="20"/>
    </w:rPr>
  </w:style>
  <w:style w:type="character" w:customStyle="1" w:styleId="CommentTextChar">
    <w:name w:val="Comment Text Char"/>
    <w:basedOn w:val="DefaultParagraphFont"/>
    <w:link w:val="CommentText"/>
    <w:uiPriority w:val="99"/>
    <w:semiHidden/>
    <w:rsid w:val="00B42577"/>
    <w:rPr>
      <w:sz w:val="20"/>
      <w:szCs w:val="20"/>
    </w:rPr>
  </w:style>
  <w:style w:type="paragraph" w:styleId="CommentSubject">
    <w:name w:val="annotation subject"/>
    <w:basedOn w:val="CommentText"/>
    <w:next w:val="CommentText"/>
    <w:link w:val="CommentSubjectChar"/>
    <w:uiPriority w:val="99"/>
    <w:semiHidden/>
    <w:unhideWhenUsed/>
    <w:rsid w:val="00B42577"/>
    <w:rPr>
      <w:b/>
      <w:bCs/>
    </w:rPr>
  </w:style>
  <w:style w:type="character" w:customStyle="1" w:styleId="CommentSubjectChar">
    <w:name w:val="Comment Subject Char"/>
    <w:basedOn w:val="CommentTextChar"/>
    <w:link w:val="CommentSubject"/>
    <w:uiPriority w:val="99"/>
    <w:semiHidden/>
    <w:rsid w:val="00B425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983223">
      <w:bodyDiv w:val="1"/>
      <w:marLeft w:val="0"/>
      <w:marRight w:val="0"/>
      <w:marTop w:val="0"/>
      <w:marBottom w:val="0"/>
      <w:divBdr>
        <w:top w:val="none" w:sz="0" w:space="0" w:color="auto"/>
        <w:left w:val="none" w:sz="0" w:space="0" w:color="auto"/>
        <w:bottom w:val="none" w:sz="0" w:space="0" w:color="auto"/>
        <w:right w:val="none" w:sz="0" w:space="0" w:color="auto"/>
      </w:divBdr>
      <w:divsChild>
        <w:div w:id="1979604955">
          <w:marLeft w:val="0"/>
          <w:marRight w:val="0"/>
          <w:marTop w:val="0"/>
          <w:marBottom w:val="0"/>
          <w:divBdr>
            <w:top w:val="none" w:sz="0" w:space="0" w:color="auto"/>
            <w:left w:val="none" w:sz="0" w:space="0" w:color="auto"/>
            <w:bottom w:val="none" w:sz="0" w:space="0" w:color="auto"/>
            <w:right w:val="none" w:sz="0" w:space="0" w:color="auto"/>
          </w:divBdr>
          <w:divsChild>
            <w:div w:id="1517230455">
              <w:marLeft w:val="0"/>
              <w:marRight w:val="0"/>
              <w:marTop w:val="0"/>
              <w:marBottom w:val="0"/>
              <w:divBdr>
                <w:top w:val="none" w:sz="0" w:space="0" w:color="auto"/>
                <w:left w:val="none" w:sz="0" w:space="0" w:color="auto"/>
                <w:bottom w:val="none" w:sz="0" w:space="0" w:color="auto"/>
                <w:right w:val="none" w:sz="0" w:space="0" w:color="auto"/>
              </w:divBdr>
              <w:divsChild>
                <w:div w:id="760030416">
                  <w:marLeft w:val="0"/>
                  <w:marRight w:val="0"/>
                  <w:marTop w:val="0"/>
                  <w:marBottom w:val="0"/>
                  <w:divBdr>
                    <w:top w:val="none" w:sz="0" w:space="0" w:color="auto"/>
                    <w:left w:val="none" w:sz="0" w:space="0" w:color="auto"/>
                    <w:bottom w:val="none" w:sz="0" w:space="0" w:color="auto"/>
                    <w:right w:val="none" w:sz="0" w:space="0" w:color="auto"/>
                  </w:divBdr>
                  <w:divsChild>
                    <w:div w:id="466123446">
                      <w:marLeft w:val="0"/>
                      <w:marRight w:val="0"/>
                      <w:marTop w:val="0"/>
                      <w:marBottom w:val="0"/>
                      <w:divBdr>
                        <w:top w:val="none" w:sz="0" w:space="0" w:color="auto"/>
                        <w:left w:val="none" w:sz="0" w:space="0" w:color="auto"/>
                        <w:bottom w:val="none" w:sz="0" w:space="0" w:color="auto"/>
                        <w:right w:val="none" w:sz="0" w:space="0" w:color="auto"/>
                      </w:divBdr>
                      <w:divsChild>
                        <w:div w:id="2006736536">
                          <w:marLeft w:val="0"/>
                          <w:marRight w:val="0"/>
                          <w:marTop w:val="0"/>
                          <w:marBottom w:val="0"/>
                          <w:divBdr>
                            <w:top w:val="none" w:sz="0" w:space="0" w:color="auto"/>
                            <w:left w:val="none" w:sz="0" w:space="0" w:color="auto"/>
                            <w:bottom w:val="none" w:sz="0" w:space="0" w:color="auto"/>
                            <w:right w:val="none" w:sz="0" w:space="0" w:color="auto"/>
                          </w:divBdr>
                          <w:divsChild>
                            <w:div w:id="10683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8">
                      <w:marLeft w:val="0"/>
                      <w:marRight w:val="0"/>
                      <w:marTop w:val="0"/>
                      <w:marBottom w:val="0"/>
                      <w:divBdr>
                        <w:top w:val="none" w:sz="0" w:space="0" w:color="auto"/>
                        <w:left w:val="none" w:sz="0" w:space="0" w:color="auto"/>
                        <w:bottom w:val="none" w:sz="0" w:space="0" w:color="auto"/>
                        <w:right w:val="none" w:sz="0" w:space="0" w:color="auto"/>
                      </w:divBdr>
                      <w:divsChild>
                        <w:div w:id="364721149">
                          <w:marLeft w:val="0"/>
                          <w:marRight w:val="0"/>
                          <w:marTop w:val="0"/>
                          <w:marBottom w:val="0"/>
                          <w:divBdr>
                            <w:top w:val="none" w:sz="0" w:space="0" w:color="auto"/>
                            <w:left w:val="none" w:sz="0" w:space="0" w:color="auto"/>
                            <w:bottom w:val="none" w:sz="0" w:space="0" w:color="auto"/>
                            <w:right w:val="none" w:sz="0" w:space="0" w:color="auto"/>
                          </w:divBdr>
                          <w:divsChild>
                            <w:div w:id="285505044">
                              <w:marLeft w:val="0"/>
                              <w:marRight w:val="0"/>
                              <w:marTop w:val="0"/>
                              <w:marBottom w:val="0"/>
                              <w:divBdr>
                                <w:top w:val="none" w:sz="0" w:space="0" w:color="auto"/>
                                <w:left w:val="none" w:sz="0" w:space="0" w:color="auto"/>
                                <w:bottom w:val="none" w:sz="0" w:space="0" w:color="auto"/>
                                <w:right w:val="none" w:sz="0" w:space="0" w:color="auto"/>
                              </w:divBdr>
                              <w:divsChild>
                                <w:div w:id="537547315">
                                  <w:marLeft w:val="0"/>
                                  <w:marRight w:val="0"/>
                                  <w:marTop w:val="0"/>
                                  <w:marBottom w:val="0"/>
                                  <w:divBdr>
                                    <w:top w:val="none" w:sz="0" w:space="0" w:color="auto"/>
                                    <w:left w:val="none" w:sz="0" w:space="0" w:color="auto"/>
                                    <w:bottom w:val="none" w:sz="0" w:space="0" w:color="auto"/>
                                    <w:right w:val="none" w:sz="0" w:space="0" w:color="auto"/>
                                  </w:divBdr>
                                  <w:divsChild>
                                    <w:div w:id="1762408012">
                                      <w:marLeft w:val="0"/>
                                      <w:marRight w:val="0"/>
                                      <w:marTop w:val="0"/>
                                      <w:marBottom w:val="0"/>
                                      <w:divBdr>
                                        <w:top w:val="none" w:sz="0" w:space="0" w:color="auto"/>
                                        <w:left w:val="none" w:sz="0" w:space="0" w:color="auto"/>
                                        <w:bottom w:val="none" w:sz="0" w:space="0" w:color="auto"/>
                                        <w:right w:val="none" w:sz="0" w:space="0" w:color="auto"/>
                                      </w:divBdr>
                                      <w:divsChild>
                                        <w:div w:id="1346134205">
                                          <w:marLeft w:val="0"/>
                                          <w:marRight w:val="0"/>
                                          <w:marTop w:val="0"/>
                                          <w:marBottom w:val="0"/>
                                          <w:divBdr>
                                            <w:top w:val="none" w:sz="0" w:space="0" w:color="auto"/>
                                            <w:left w:val="none" w:sz="0" w:space="0" w:color="auto"/>
                                            <w:bottom w:val="none" w:sz="0" w:space="0" w:color="auto"/>
                                            <w:right w:val="none" w:sz="0" w:space="0" w:color="auto"/>
                                          </w:divBdr>
                                          <w:divsChild>
                                            <w:div w:id="11391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2221">
                  <w:marLeft w:val="0"/>
                  <w:marRight w:val="0"/>
                  <w:marTop w:val="0"/>
                  <w:marBottom w:val="0"/>
                  <w:divBdr>
                    <w:top w:val="none" w:sz="0" w:space="0" w:color="auto"/>
                    <w:left w:val="none" w:sz="0" w:space="0" w:color="auto"/>
                    <w:bottom w:val="none" w:sz="0" w:space="0" w:color="auto"/>
                    <w:right w:val="none" w:sz="0" w:space="0" w:color="auto"/>
                  </w:divBdr>
                </w:div>
              </w:divsChild>
            </w:div>
            <w:div w:id="1655571129">
              <w:marLeft w:val="0"/>
              <w:marRight w:val="0"/>
              <w:marTop w:val="0"/>
              <w:marBottom w:val="0"/>
              <w:divBdr>
                <w:top w:val="none" w:sz="0" w:space="0" w:color="auto"/>
                <w:left w:val="none" w:sz="0" w:space="0" w:color="auto"/>
                <w:bottom w:val="none" w:sz="0" w:space="0" w:color="auto"/>
                <w:right w:val="none" w:sz="0" w:space="0" w:color="auto"/>
              </w:divBdr>
              <w:divsChild>
                <w:div w:id="1135951872">
                  <w:marLeft w:val="0"/>
                  <w:marRight w:val="0"/>
                  <w:marTop w:val="0"/>
                  <w:marBottom w:val="0"/>
                  <w:divBdr>
                    <w:top w:val="none" w:sz="0" w:space="0" w:color="auto"/>
                    <w:left w:val="none" w:sz="0" w:space="0" w:color="auto"/>
                    <w:bottom w:val="none" w:sz="0" w:space="0" w:color="auto"/>
                    <w:right w:val="none" w:sz="0" w:space="0" w:color="auto"/>
                  </w:divBdr>
                  <w:divsChild>
                    <w:div w:id="819686989">
                      <w:marLeft w:val="0"/>
                      <w:marRight w:val="0"/>
                      <w:marTop w:val="0"/>
                      <w:marBottom w:val="0"/>
                      <w:divBdr>
                        <w:top w:val="none" w:sz="0" w:space="0" w:color="auto"/>
                        <w:left w:val="none" w:sz="0" w:space="0" w:color="auto"/>
                        <w:bottom w:val="none" w:sz="0" w:space="0" w:color="auto"/>
                        <w:right w:val="none" w:sz="0" w:space="0" w:color="auto"/>
                      </w:divBdr>
                      <w:divsChild>
                        <w:div w:id="1748260825">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843427307">
                                  <w:marLeft w:val="0"/>
                                  <w:marRight w:val="0"/>
                                  <w:marTop w:val="0"/>
                                  <w:marBottom w:val="0"/>
                                  <w:divBdr>
                                    <w:top w:val="none" w:sz="0" w:space="0" w:color="auto"/>
                                    <w:left w:val="none" w:sz="0" w:space="0" w:color="auto"/>
                                    <w:bottom w:val="none" w:sz="0" w:space="0" w:color="auto"/>
                                    <w:right w:val="none" w:sz="0" w:space="0" w:color="auto"/>
                                  </w:divBdr>
                                </w:div>
                              </w:divsChild>
                            </w:div>
                            <w:div w:id="84154409">
                              <w:marLeft w:val="0"/>
                              <w:marRight w:val="0"/>
                              <w:marTop w:val="0"/>
                              <w:marBottom w:val="0"/>
                              <w:divBdr>
                                <w:top w:val="none" w:sz="0" w:space="0" w:color="auto"/>
                                <w:left w:val="none" w:sz="0" w:space="0" w:color="auto"/>
                                <w:bottom w:val="none" w:sz="0" w:space="0" w:color="auto"/>
                                <w:right w:val="none" w:sz="0" w:space="0" w:color="auto"/>
                              </w:divBdr>
                              <w:divsChild>
                                <w:div w:id="1760250045">
                                  <w:marLeft w:val="0"/>
                                  <w:marRight w:val="0"/>
                                  <w:marTop w:val="0"/>
                                  <w:marBottom w:val="0"/>
                                  <w:divBdr>
                                    <w:top w:val="none" w:sz="0" w:space="0" w:color="auto"/>
                                    <w:left w:val="none" w:sz="0" w:space="0" w:color="auto"/>
                                    <w:bottom w:val="none" w:sz="0" w:space="0" w:color="auto"/>
                                    <w:right w:val="none" w:sz="0" w:space="0" w:color="auto"/>
                                  </w:divBdr>
                                </w:div>
                                <w:div w:id="1089734857">
                                  <w:marLeft w:val="0"/>
                                  <w:marRight w:val="0"/>
                                  <w:marTop w:val="0"/>
                                  <w:marBottom w:val="0"/>
                                  <w:divBdr>
                                    <w:top w:val="none" w:sz="0" w:space="0" w:color="auto"/>
                                    <w:left w:val="none" w:sz="0" w:space="0" w:color="auto"/>
                                    <w:bottom w:val="none" w:sz="0" w:space="0" w:color="auto"/>
                                    <w:right w:val="none" w:sz="0" w:space="0" w:color="auto"/>
                                  </w:divBdr>
                                  <w:divsChild>
                                    <w:div w:id="634220583">
                                      <w:marLeft w:val="0"/>
                                      <w:marRight w:val="0"/>
                                      <w:marTop w:val="0"/>
                                      <w:marBottom w:val="0"/>
                                      <w:divBdr>
                                        <w:top w:val="none" w:sz="0" w:space="0" w:color="auto"/>
                                        <w:left w:val="none" w:sz="0" w:space="0" w:color="auto"/>
                                        <w:bottom w:val="none" w:sz="0" w:space="0" w:color="auto"/>
                                        <w:right w:val="none" w:sz="0" w:space="0" w:color="auto"/>
                                      </w:divBdr>
                                    </w:div>
                                  </w:divsChild>
                                </w:div>
                                <w:div w:id="106894529">
                                  <w:marLeft w:val="0"/>
                                  <w:marRight w:val="0"/>
                                  <w:marTop w:val="0"/>
                                  <w:marBottom w:val="0"/>
                                  <w:divBdr>
                                    <w:top w:val="none" w:sz="0" w:space="0" w:color="auto"/>
                                    <w:left w:val="none" w:sz="0" w:space="0" w:color="auto"/>
                                    <w:bottom w:val="none" w:sz="0" w:space="0" w:color="auto"/>
                                    <w:right w:val="none" w:sz="0" w:space="0" w:color="auto"/>
                                  </w:divBdr>
                                </w:div>
                                <w:div w:id="1934892728">
                                  <w:marLeft w:val="0"/>
                                  <w:marRight w:val="0"/>
                                  <w:marTop w:val="0"/>
                                  <w:marBottom w:val="0"/>
                                  <w:divBdr>
                                    <w:top w:val="none" w:sz="0" w:space="0" w:color="auto"/>
                                    <w:left w:val="none" w:sz="0" w:space="0" w:color="auto"/>
                                    <w:bottom w:val="none" w:sz="0" w:space="0" w:color="auto"/>
                                    <w:right w:val="none" w:sz="0" w:space="0" w:color="auto"/>
                                  </w:divBdr>
                                  <w:divsChild>
                                    <w:div w:id="834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3760">
                      <w:marLeft w:val="0"/>
                      <w:marRight w:val="0"/>
                      <w:marTop w:val="0"/>
                      <w:marBottom w:val="0"/>
                      <w:divBdr>
                        <w:top w:val="none" w:sz="0" w:space="0" w:color="auto"/>
                        <w:left w:val="none" w:sz="0" w:space="0" w:color="auto"/>
                        <w:bottom w:val="none" w:sz="0" w:space="0" w:color="auto"/>
                        <w:right w:val="none" w:sz="0" w:space="0" w:color="auto"/>
                      </w:divBdr>
                      <w:divsChild>
                        <w:div w:id="26609543">
                          <w:marLeft w:val="0"/>
                          <w:marRight w:val="0"/>
                          <w:marTop w:val="0"/>
                          <w:marBottom w:val="0"/>
                          <w:divBdr>
                            <w:top w:val="none" w:sz="0" w:space="0" w:color="auto"/>
                            <w:left w:val="none" w:sz="0" w:space="0" w:color="auto"/>
                            <w:bottom w:val="none" w:sz="0" w:space="0" w:color="auto"/>
                            <w:right w:val="none" w:sz="0" w:space="0" w:color="auto"/>
                          </w:divBdr>
                          <w:divsChild>
                            <w:div w:id="1919554935">
                              <w:marLeft w:val="0"/>
                              <w:marRight w:val="0"/>
                              <w:marTop w:val="0"/>
                              <w:marBottom w:val="0"/>
                              <w:divBdr>
                                <w:top w:val="none" w:sz="0" w:space="0" w:color="auto"/>
                                <w:left w:val="none" w:sz="0" w:space="0" w:color="auto"/>
                                <w:bottom w:val="none" w:sz="0" w:space="0" w:color="auto"/>
                                <w:right w:val="none" w:sz="0" w:space="0" w:color="auto"/>
                              </w:divBdr>
                              <w:divsChild>
                                <w:div w:id="970404784">
                                  <w:marLeft w:val="0"/>
                                  <w:marRight w:val="0"/>
                                  <w:marTop w:val="0"/>
                                  <w:marBottom w:val="0"/>
                                  <w:divBdr>
                                    <w:top w:val="none" w:sz="0" w:space="0" w:color="auto"/>
                                    <w:left w:val="none" w:sz="0" w:space="0" w:color="auto"/>
                                    <w:bottom w:val="none" w:sz="0" w:space="0" w:color="auto"/>
                                    <w:right w:val="none" w:sz="0" w:space="0" w:color="auto"/>
                                  </w:divBdr>
                                  <w:divsChild>
                                    <w:div w:id="2056274237">
                                      <w:marLeft w:val="0"/>
                                      <w:marRight w:val="0"/>
                                      <w:marTop w:val="0"/>
                                      <w:marBottom w:val="0"/>
                                      <w:divBdr>
                                        <w:top w:val="none" w:sz="0" w:space="0" w:color="auto"/>
                                        <w:left w:val="none" w:sz="0" w:space="0" w:color="auto"/>
                                        <w:bottom w:val="none" w:sz="0" w:space="0" w:color="auto"/>
                                        <w:right w:val="none" w:sz="0" w:space="0" w:color="auto"/>
                                      </w:divBdr>
                                      <w:divsChild>
                                        <w:div w:id="1691761441">
                                          <w:marLeft w:val="0"/>
                                          <w:marRight w:val="0"/>
                                          <w:marTop w:val="0"/>
                                          <w:marBottom w:val="0"/>
                                          <w:divBdr>
                                            <w:top w:val="none" w:sz="0" w:space="0" w:color="auto"/>
                                            <w:left w:val="none" w:sz="0" w:space="0" w:color="auto"/>
                                            <w:bottom w:val="none" w:sz="0" w:space="0" w:color="auto"/>
                                            <w:right w:val="none" w:sz="0" w:space="0" w:color="auto"/>
                                          </w:divBdr>
                                          <w:divsChild>
                                            <w:div w:id="1994944152">
                                              <w:marLeft w:val="0"/>
                                              <w:marRight w:val="0"/>
                                              <w:marTop w:val="240"/>
                                              <w:marBottom w:val="240"/>
                                              <w:divBdr>
                                                <w:top w:val="none" w:sz="0" w:space="0" w:color="auto"/>
                                                <w:left w:val="none" w:sz="0" w:space="0" w:color="auto"/>
                                                <w:bottom w:val="none" w:sz="0" w:space="0" w:color="auto"/>
                                                <w:right w:val="none" w:sz="0" w:space="0" w:color="auto"/>
                                              </w:divBdr>
                                              <w:divsChild>
                                                <w:div w:id="1417897886">
                                                  <w:marLeft w:val="0"/>
                                                  <w:marRight w:val="0"/>
                                                  <w:marTop w:val="0"/>
                                                  <w:marBottom w:val="0"/>
                                                  <w:divBdr>
                                                    <w:top w:val="none" w:sz="0" w:space="0" w:color="auto"/>
                                                    <w:left w:val="none" w:sz="0" w:space="0" w:color="auto"/>
                                                    <w:bottom w:val="none" w:sz="0" w:space="0" w:color="auto"/>
                                                    <w:right w:val="none" w:sz="0" w:space="0" w:color="auto"/>
                                                  </w:divBdr>
                                                  <w:divsChild>
                                                    <w:div w:id="1022169545">
                                                      <w:marLeft w:val="0"/>
                                                      <w:marRight w:val="0"/>
                                                      <w:marTop w:val="0"/>
                                                      <w:marBottom w:val="0"/>
                                                      <w:divBdr>
                                                        <w:top w:val="none" w:sz="0" w:space="0" w:color="auto"/>
                                                        <w:left w:val="none" w:sz="0" w:space="0" w:color="auto"/>
                                                        <w:bottom w:val="none" w:sz="0" w:space="0" w:color="auto"/>
                                                        <w:right w:val="none" w:sz="0" w:space="0" w:color="auto"/>
                                                      </w:divBdr>
                                                      <w:divsChild>
                                                        <w:div w:id="169762947">
                                                          <w:marLeft w:val="0"/>
                                                          <w:marRight w:val="0"/>
                                                          <w:marTop w:val="0"/>
                                                          <w:marBottom w:val="0"/>
                                                          <w:divBdr>
                                                            <w:top w:val="none" w:sz="0" w:space="0" w:color="auto"/>
                                                            <w:left w:val="none" w:sz="0" w:space="0" w:color="auto"/>
                                                            <w:bottom w:val="none" w:sz="0" w:space="0" w:color="auto"/>
                                                            <w:right w:val="none" w:sz="0" w:space="0" w:color="auto"/>
                                                          </w:divBdr>
                                                          <w:divsChild>
                                                            <w:div w:id="329718646">
                                                              <w:marLeft w:val="0"/>
                                                              <w:marRight w:val="0"/>
                                                              <w:marTop w:val="0"/>
                                                              <w:marBottom w:val="0"/>
                                                              <w:divBdr>
                                                                <w:top w:val="none" w:sz="0" w:space="0" w:color="auto"/>
                                                                <w:left w:val="none" w:sz="0" w:space="0" w:color="auto"/>
                                                                <w:bottom w:val="none" w:sz="0" w:space="0" w:color="auto"/>
                                                                <w:right w:val="none" w:sz="0" w:space="0" w:color="auto"/>
                                                              </w:divBdr>
                                                              <w:divsChild>
                                                                <w:div w:id="7409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3807">
                                                          <w:marLeft w:val="0"/>
                                                          <w:marRight w:val="0"/>
                                                          <w:marTop w:val="0"/>
                                                          <w:marBottom w:val="0"/>
                                                          <w:divBdr>
                                                            <w:top w:val="none" w:sz="0" w:space="0" w:color="auto"/>
                                                            <w:left w:val="none" w:sz="0" w:space="0" w:color="auto"/>
                                                            <w:bottom w:val="none" w:sz="0" w:space="0" w:color="auto"/>
                                                            <w:right w:val="none" w:sz="0" w:space="0" w:color="auto"/>
                                                          </w:divBdr>
                                                        </w:div>
                                                      </w:divsChild>
                                                    </w:div>
                                                    <w:div w:id="1168137878">
                                                      <w:marLeft w:val="0"/>
                                                      <w:marRight w:val="0"/>
                                                      <w:marTop w:val="0"/>
                                                      <w:marBottom w:val="0"/>
                                                      <w:divBdr>
                                                        <w:top w:val="none" w:sz="0" w:space="0" w:color="auto"/>
                                                        <w:left w:val="none" w:sz="0" w:space="0" w:color="auto"/>
                                                        <w:bottom w:val="none" w:sz="0" w:space="0" w:color="auto"/>
                                                        <w:right w:val="none" w:sz="0" w:space="0" w:color="auto"/>
                                                      </w:divBdr>
                                                      <w:divsChild>
                                                        <w:div w:id="1527790308">
                                                          <w:marLeft w:val="0"/>
                                                          <w:marRight w:val="0"/>
                                                          <w:marTop w:val="0"/>
                                                          <w:marBottom w:val="0"/>
                                                          <w:divBdr>
                                                            <w:top w:val="none" w:sz="0" w:space="0" w:color="auto"/>
                                                            <w:left w:val="none" w:sz="0" w:space="0" w:color="auto"/>
                                                            <w:bottom w:val="none" w:sz="0" w:space="0" w:color="auto"/>
                                                            <w:right w:val="none" w:sz="0" w:space="0" w:color="auto"/>
                                                          </w:divBdr>
                                                          <w:divsChild>
                                                            <w:div w:id="1978099227">
                                                              <w:marLeft w:val="0"/>
                                                              <w:marRight w:val="0"/>
                                                              <w:marTop w:val="0"/>
                                                              <w:marBottom w:val="0"/>
                                                              <w:divBdr>
                                                                <w:top w:val="none" w:sz="0" w:space="0" w:color="auto"/>
                                                                <w:left w:val="none" w:sz="0" w:space="0" w:color="auto"/>
                                                                <w:bottom w:val="none" w:sz="0" w:space="0" w:color="auto"/>
                                                                <w:right w:val="none" w:sz="0" w:space="0" w:color="auto"/>
                                                              </w:divBdr>
                                                              <w:divsChild>
                                                                <w:div w:id="1376780588">
                                                                  <w:marLeft w:val="0"/>
                                                                  <w:marRight w:val="0"/>
                                                                  <w:marTop w:val="0"/>
                                                                  <w:marBottom w:val="0"/>
                                                                  <w:divBdr>
                                                                    <w:top w:val="none" w:sz="0" w:space="0" w:color="auto"/>
                                                                    <w:left w:val="none" w:sz="0" w:space="0" w:color="auto"/>
                                                                    <w:bottom w:val="none" w:sz="0" w:space="0" w:color="auto"/>
                                                                    <w:right w:val="none" w:sz="0" w:space="0" w:color="auto"/>
                                                                  </w:divBdr>
                                                                  <w:divsChild>
                                                                    <w:div w:id="17922377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315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0421">
                                                  <w:marLeft w:val="0"/>
                                                  <w:marRight w:val="0"/>
                                                  <w:marTop w:val="0"/>
                                                  <w:marBottom w:val="0"/>
                                                  <w:divBdr>
                                                    <w:top w:val="none" w:sz="0" w:space="0" w:color="auto"/>
                                                    <w:left w:val="none" w:sz="0" w:space="0" w:color="auto"/>
                                                    <w:bottom w:val="none" w:sz="0" w:space="0" w:color="auto"/>
                                                    <w:right w:val="none" w:sz="0" w:space="0" w:color="auto"/>
                                                  </w:divBdr>
                                                  <w:divsChild>
                                                    <w:div w:id="112017036">
                                                      <w:marLeft w:val="0"/>
                                                      <w:marRight w:val="0"/>
                                                      <w:marTop w:val="0"/>
                                                      <w:marBottom w:val="0"/>
                                                      <w:divBdr>
                                                        <w:top w:val="none" w:sz="0" w:space="0" w:color="auto"/>
                                                        <w:left w:val="none" w:sz="0" w:space="0" w:color="auto"/>
                                                        <w:bottom w:val="none" w:sz="0" w:space="0" w:color="auto"/>
                                                        <w:right w:val="none" w:sz="0" w:space="0" w:color="auto"/>
                                                      </w:divBdr>
                                                      <w:divsChild>
                                                        <w:div w:id="773477055">
                                                          <w:marLeft w:val="0"/>
                                                          <w:marRight w:val="0"/>
                                                          <w:marTop w:val="0"/>
                                                          <w:marBottom w:val="0"/>
                                                          <w:divBdr>
                                                            <w:top w:val="none" w:sz="0" w:space="0" w:color="auto"/>
                                                            <w:left w:val="none" w:sz="0" w:space="0" w:color="auto"/>
                                                            <w:bottom w:val="none" w:sz="0" w:space="0" w:color="auto"/>
                                                            <w:right w:val="none" w:sz="0" w:space="0" w:color="auto"/>
                                                          </w:divBdr>
                                                          <w:divsChild>
                                                            <w:div w:id="1588073382">
                                                              <w:marLeft w:val="0"/>
                                                              <w:marRight w:val="0"/>
                                                              <w:marTop w:val="0"/>
                                                              <w:marBottom w:val="0"/>
                                                              <w:divBdr>
                                                                <w:top w:val="none" w:sz="0" w:space="0" w:color="auto"/>
                                                                <w:left w:val="none" w:sz="0" w:space="0" w:color="auto"/>
                                                                <w:bottom w:val="none" w:sz="0" w:space="0" w:color="auto"/>
                                                                <w:right w:val="none" w:sz="0" w:space="0" w:color="auto"/>
                                                              </w:divBdr>
                                                              <w:divsChild>
                                                                <w:div w:id="1754741287">
                                                                  <w:marLeft w:val="0"/>
                                                                  <w:marRight w:val="0"/>
                                                                  <w:marTop w:val="0"/>
                                                                  <w:marBottom w:val="0"/>
                                                                  <w:divBdr>
                                                                    <w:top w:val="none" w:sz="0" w:space="0" w:color="auto"/>
                                                                    <w:left w:val="none" w:sz="0" w:space="0" w:color="auto"/>
                                                                    <w:bottom w:val="none" w:sz="0" w:space="0" w:color="auto"/>
                                                                    <w:right w:val="none" w:sz="0" w:space="0" w:color="auto"/>
                                                                  </w:divBdr>
                                                                  <w:divsChild>
                                                                    <w:div w:id="893543300">
                                                                      <w:marLeft w:val="0"/>
                                                                      <w:marRight w:val="0"/>
                                                                      <w:marTop w:val="0"/>
                                                                      <w:marBottom w:val="0"/>
                                                                      <w:divBdr>
                                                                        <w:top w:val="none" w:sz="0" w:space="0" w:color="auto"/>
                                                                        <w:left w:val="none" w:sz="0" w:space="0" w:color="auto"/>
                                                                        <w:bottom w:val="none" w:sz="0" w:space="0" w:color="auto"/>
                                                                        <w:right w:val="none" w:sz="0" w:space="0" w:color="auto"/>
                                                                      </w:divBdr>
                                                                    </w:div>
                                                                  </w:divsChild>
                                                                </w:div>
                                                                <w:div w:id="674724198">
                                                                  <w:marLeft w:val="0"/>
                                                                  <w:marRight w:val="0"/>
                                                                  <w:marTop w:val="0"/>
                                                                  <w:marBottom w:val="0"/>
                                                                  <w:divBdr>
                                                                    <w:top w:val="none" w:sz="0" w:space="0" w:color="auto"/>
                                                                    <w:left w:val="none" w:sz="0" w:space="0" w:color="auto"/>
                                                                    <w:bottom w:val="none" w:sz="0" w:space="0" w:color="auto"/>
                                                                    <w:right w:val="none" w:sz="0" w:space="0" w:color="auto"/>
                                                                  </w:divBdr>
                                                                  <w:divsChild>
                                                                    <w:div w:id="19491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5009">
                                                              <w:marLeft w:val="0"/>
                                                              <w:marRight w:val="0"/>
                                                              <w:marTop w:val="0"/>
                                                              <w:marBottom w:val="0"/>
                                                              <w:divBdr>
                                                                <w:top w:val="none" w:sz="0" w:space="0" w:color="auto"/>
                                                                <w:left w:val="none" w:sz="0" w:space="0" w:color="auto"/>
                                                                <w:bottom w:val="none" w:sz="0" w:space="0" w:color="auto"/>
                                                                <w:right w:val="none" w:sz="0" w:space="0" w:color="auto"/>
                                                              </w:divBdr>
                                                              <w:divsChild>
                                                                <w:div w:id="1510871020">
                                                                  <w:marLeft w:val="0"/>
                                                                  <w:marRight w:val="0"/>
                                                                  <w:marTop w:val="0"/>
                                                                  <w:marBottom w:val="0"/>
                                                                  <w:divBdr>
                                                                    <w:top w:val="none" w:sz="0" w:space="0" w:color="auto"/>
                                                                    <w:left w:val="none" w:sz="0" w:space="0" w:color="auto"/>
                                                                    <w:bottom w:val="none" w:sz="0" w:space="0" w:color="auto"/>
                                                                    <w:right w:val="none" w:sz="0" w:space="0" w:color="auto"/>
                                                                  </w:divBdr>
                                                                </w:div>
                                                                <w:div w:id="18713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913">
                                                          <w:marLeft w:val="0"/>
                                                          <w:marRight w:val="0"/>
                                                          <w:marTop w:val="0"/>
                                                          <w:marBottom w:val="0"/>
                                                          <w:divBdr>
                                                            <w:top w:val="none" w:sz="0" w:space="0" w:color="auto"/>
                                                            <w:left w:val="none" w:sz="0" w:space="0" w:color="auto"/>
                                                            <w:bottom w:val="none" w:sz="0" w:space="0" w:color="auto"/>
                                                            <w:right w:val="none" w:sz="0" w:space="0" w:color="auto"/>
                                                          </w:divBdr>
                                                          <w:divsChild>
                                                            <w:div w:id="1828740834">
                                                              <w:marLeft w:val="0"/>
                                                              <w:marRight w:val="0"/>
                                                              <w:marTop w:val="0"/>
                                                              <w:marBottom w:val="0"/>
                                                              <w:divBdr>
                                                                <w:top w:val="none" w:sz="0" w:space="0" w:color="auto"/>
                                                                <w:left w:val="none" w:sz="0" w:space="0" w:color="auto"/>
                                                                <w:bottom w:val="none" w:sz="0" w:space="0" w:color="auto"/>
                                                                <w:right w:val="none" w:sz="0" w:space="0" w:color="auto"/>
                                                              </w:divBdr>
                                                              <w:divsChild>
                                                                <w:div w:id="915629776">
                                                                  <w:marLeft w:val="0"/>
                                                                  <w:marRight w:val="0"/>
                                                                  <w:marTop w:val="0"/>
                                                                  <w:marBottom w:val="0"/>
                                                                  <w:divBdr>
                                                                    <w:top w:val="none" w:sz="0" w:space="0" w:color="auto"/>
                                                                    <w:left w:val="none" w:sz="0" w:space="0" w:color="auto"/>
                                                                    <w:bottom w:val="none" w:sz="0" w:space="0" w:color="auto"/>
                                                                    <w:right w:val="none" w:sz="0" w:space="0" w:color="auto"/>
                                                                  </w:divBdr>
                                                                  <w:divsChild>
                                                                    <w:div w:id="1396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5561">
                                                          <w:marLeft w:val="0"/>
                                                          <w:marRight w:val="0"/>
                                                          <w:marTop w:val="0"/>
                                                          <w:marBottom w:val="0"/>
                                                          <w:divBdr>
                                                            <w:top w:val="none" w:sz="0" w:space="0" w:color="auto"/>
                                                            <w:left w:val="none" w:sz="0" w:space="0" w:color="auto"/>
                                                            <w:bottom w:val="none" w:sz="0" w:space="0" w:color="auto"/>
                                                            <w:right w:val="none" w:sz="0" w:space="0" w:color="auto"/>
                                                          </w:divBdr>
                                                          <w:divsChild>
                                                            <w:div w:id="909576023">
                                                              <w:marLeft w:val="0"/>
                                                              <w:marRight w:val="0"/>
                                                              <w:marTop w:val="0"/>
                                                              <w:marBottom w:val="0"/>
                                                              <w:divBdr>
                                                                <w:top w:val="none" w:sz="0" w:space="0" w:color="auto"/>
                                                                <w:left w:val="none" w:sz="0" w:space="0" w:color="auto"/>
                                                                <w:bottom w:val="none" w:sz="0" w:space="0" w:color="auto"/>
                                                                <w:right w:val="none" w:sz="0" w:space="0" w:color="auto"/>
                                                              </w:divBdr>
                                                            </w:div>
                                                          </w:divsChild>
                                                        </w:div>
                                                        <w:div w:id="1818449034">
                                                          <w:marLeft w:val="0"/>
                                                          <w:marRight w:val="0"/>
                                                          <w:marTop w:val="0"/>
                                                          <w:marBottom w:val="0"/>
                                                          <w:divBdr>
                                                            <w:top w:val="none" w:sz="0" w:space="0" w:color="auto"/>
                                                            <w:left w:val="none" w:sz="0" w:space="0" w:color="auto"/>
                                                            <w:bottom w:val="none" w:sz="0" w:space="0" w:color="auto"/>
                                                            <w:right w:val="none" w:sz="0" w:space="0" w:color="auto"/>
                                                          </w:divBdr>
                                                          <w:divsChild>
                                                            <w:div w:id="183592723">
                                                              <w:marLeft w:val="0"/>
                                                              <w:marRight w:val="0"/>
                                                              <w:marTop w:val="0"/>
                                                              <w:marBottom w:val="0"/>
                                                              <w:divBdr>
                                                                <w:top w:val="none" w:sz="0" w:space="0" w:color="auto"/>
                                                                <w:left w:val="none" w:sz="0" w:space="0" w:color="auto"/>
                                                                <w:bottom w:val="none" w:sz="0" w:space="0" w:color="auto"/>
                                                                <w:right w:val="none" w:sz="0" w:space="0" w:color="auto"/>
                                                              </w:divBdr>
                                                              <w:divsChild>
                                                                <w:div w:id="1334845476">
                                                                  <w:marLeft w:val="0"/>
                                                                  <w:marRight w:val="0"/>
                                                                  <w:marTop w:val="0"/>
                                                                  <w:marBottom w:val="0"/>
                                                                  <w:divBdr>
                                                                    <w:top w:val="none" w:sz="0" w:space="0" w:color="auto"/>
                                                                    <w:left w:val="none" w:sz="0" w:space="0" w:color="auto"/>
                                                                    <w:bottom w:val="none" w:sz="0" w:space="0" w:color="auto"/>
                                                                    <w:right w:val="none" w:sz="0" w:space="0" w:color="auto"/>
                                                                  </w:divBdr>
                                                                  <w:divsChild>
                                                                    <w:div w:id="199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57374">
                                                          <w:marLeft w:val="0"/>
                                                          <w:marRight w:val="0"/>
                                                          <w:marTop w:val="0"/>
                                                          <w:marBottom w:val="0"/>
                                                          <w:divBdr>
                                                            <w:top w:val="none" w:sz="0" w:space="0" w:color="auto"/>
                                                            <w:left w:val="none" w:sz="0" w:space="0" w:color="auto"/>
                                                            <w:bottom w:val="none" w:sz="0" w:space="0" w:color="auto"/>
                                                            <w:right w:val="none" w:sz="0" w:space="0" w:color="auto"/>
                                                          </w:divBdr>
                                                          <w:divsChild>
                                                            <w:div w:id="1543786120">
                                                              <w:marLeft w:val="0"/>
                                                              <w:marRight w:val="0"/>
                                                              <w:marTop w:val="0"/>
                                                              <w:marBottom w:val="0"/>
                                                              <w:divBdr>
                                                                <w:top w:val="none" w:sz="0" w:space="0" w:color="auto"/>
                                                                <w:left w:val="none" w:sz="0" w:space="0" w:color="auto"/>
                                                                <w:bottom w:val="none" w:sz="0" w:space="0" w:color="auto"/>
                                                                <w:right w:val="none" w:sz="0" w:space="0" w:color="auto"/>
                                                              </w:divBdr>
                                                            </w:div>
                                                          </w:divsChild>
                                                        </w:div>
                                                        <w:div w:id="931888200">
                                                          <w:marLeft w:val="0"/>
                                                          <w:marRight w:val="0"/>
                                                          <w:marTop w:val="0"/>
                                                          <w:marBottom w:val="0"/>
                                                          <w:divBdr>
                                                            <w:top w:val="none" w:sz="0" w:space="0" w:color="auto"/>
                                                            <w:left w:val="none" w:sz="0" w:space="0" w:color="auto"/>
                                                            <w:bottom w:val="none" w:sz="0" w:space="0" w:color="auto"/>
                                                            <w:right w:val="none" w:sz="0" w:space="0" w:color="auto"/>
                                                          </w:divBdr>
                                                          <w:divsChild>
                                                            <w:div w:id="462433521">
                                                              <w:marLeft w:val="0"/>
                                                              <w:marRight w:val="0"/>
                                                              <w:marTop w:val="0"/>
                                                              <w:marBottom w:val="0"/>
                                                              <w:divBdr>
                                                                <w:top w:val="none" w:sz="0" w:space="0" w:color="auto"/>
                                                                <w:left w:val="none" w:sz="0" w:space="0" w:color="auto"/>
                                                                <w:bottom w:val="none" w:sz="0" w:space="0" w:color="auto"/>
                                                                <w:right w:val="none" w:sz="0" w:space="0" w:color="auto"/>
                                                              </w:divBdr>
                                                              <w:divsChild>
                                                                <w:div w:id="805662992">
                                                                  <w:marLeft w:val="0"/>
                                                                  <w:marRight w:val="0"/>
                                                                  <w:marTop w:val="0"/>
                                                                  <w:marBottom w:val="0"/>
                                                                  <w:divBdr>
                                                                    <w:top w:val="none" w:sz="0" w:space="0" w:color="auto"/>
                                                                    <w:left w:val="none" w:sz="0" w:space="0" w:color="auto"/>
                                                                    <w:bottom w:val="none" w:sz="0" w:space="0" w:color="auto"/>
                                                                    <w:right w:val="none" w:sz="0" w:space="0" w:color="auto"/>
                                                                  </w:divBdr>
                                                                  <w:divsChild>
                                                                    <w:div w:id="14591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4118">
                                                          <w:marLeft w:val="0"/>
                                                          <w:marRight w:val="0"/>
                                                          <w:marTop w:val="0"/>
                                                          <w:marBottom w:val="0"/>
                                                          <w:divBdr>
                                                            <w:top w:val="none" w:sz="0" w:space="0" w:color="auto"/>
                                                            <w:left w:val="none" w:sz="0" w:space="0" w:color="auto"/>
                                                            <w:bottom w:val="none" w:sz="0" w:space="0" w:color="auto"/>
                                                            <w:right w:val="none" w:sz="0" w:space="0" w:color="auto"/>
                                                          </w:divBdr>
                                                          <w:divsChild>
                                                            <w:div w:id="83571732">
                                                              <w:marLeft w:val="0"/>
                                                              <w:marRight w:val="0"/>
                                                              <w:marTop w:val="0"/>
                                                              <w:marBottom w:val="0"/>
                                                              <w:divBdr>
                                                                <w:top w:val="none" w:sz="0" w:space="0" w:color="auto"/>
                                                                <w:left w:val="none" w:sz="0" w:space="0" w:color="auto"/>
                                                                <w:bottom w:val="none" w:sz="0" w:space="0" w:color="auto"/>
                                                                <w:right w:val="none" w:sz="0" w:space="0" w:color="auto"/>
                                                              </w:divBdr>
                                                            </w:div>
                                                          </w:divsChild>
                                                        </w:div>
                                                        <w:div w:id="1899364857">
                                                          <w:marLeft w:val="0"/>
                                                          <w:marRight w:val="0"/>
                                                          <w:marTop w:val="0"/>
                                                          <w:marBottom w:val="0"/>
                                                          <w:divBdr>
                                                            <w:top w:val="none" w:sz="0" w:space="0" w:color="auto"/>
                                                            <w:left w:val="none" w:sz="0" w:space="0" w:color="auto"/>
                                                            <w:bottom w:val="none" w:sz="0" w:space="0" w:color="auto"/>
                                                            <w:right w:val="none" w:sz="0" w:space="0" w:color="auto"/>
                                                          </w:divBdr>
                                                          <w:divsChild>
                                                            <w:div w:id="1615745299">
                                                              <w:marLeft w:val="0"/>
                                                              <w:marRight w:val="0"/>
                                                              <w:marTop w:val="0"/>
                                                              <w:marBottom w:val="0"/>
                                                              <w:divBdr>
                                                                <w:top w:val="none" w:sz="0" w:space="0" w:color="auto"/>
                                                                <w:left w:val="none" w:sz="0" w:space="0" w:color="auto"/>
                                                                <w:bottom w:val="none" w:sz="0" w:space="0" w:color="auto"/>
                                                                <w:right w:val="none" w:sz="0" w:space="0" w:color="auto"/>
                                                              </w:divBdr>
                                                              <w:divsChild>
                                                                <w:div w:id="1450852112">
                                                                  <w:marLeft w:val="0"/>
                                                                  <w:marRight w:val="0"/>
                                                                  <w:marTop w:val="0"/>
                                                                  <w:marBottom w:val="0"/>
                                                                  <w:divBdr>
                                                                    <w:top w:val="none" w:sz="0" w:space="0" w:color="auto"/>
                                                                    <w:left w:val="none" w:sz="0" w:space="0" w:color="auto"/>
                                                                    <w:bottom w:val="none" w:sz="0" w:space="0" w:color="auto"/>
                                                                    <w:right w:val="none" w:sz="0" w:space="0" w:color="auto"/>
                                                                  </w:divBdr>
                                                                  <w:divsChild>
                                                                    <w:div w:id="9449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8233">
                                                          <w:marLeft w:val="0"/>
                                                          <w:marRight w:val="0"/>
                                                          <w:marTop w:val="0"/>
                                                          <w:marBottom w:val="0"/>
                                                          <w:divBdr>
                                                            <w:top w:val="none" w:sz="0" w:space="0" w:color="auto"/>
                                                            <w:left w:val="none" w:sz="0" w:space="0" w:color="auto"/>
                                                            <w:bottom w:val="none" w:sz="0" w:space="0" w:color="auto"/>
                                                            <w:right w:val="none" w:sz="0" w:space="0" w:color="auto"/>
                                                          </w:divBdr>
                                                          <w:divsChild>
                                                            <w:div w:id="1159998657">
                                                              <w:marLeft w:val="0"/>
                                                              <w:marRight w:val="0"/>
                                                              <w:marTop w:val="0"/>
                                                              <w:marBottom w:val="0"/>
                                                              <w:divBdr>
                                                                <w:top w:val="none" w:sz="0" w:space="0" w:color="auto"/>
                                                                <w:left w:val="none" w:sz="0" w:space="0" w:color="auto"/>
                                                                <w:bottom w:val="none" w:sz="0" w:space="0" w:color="auto"/>
                                                                <w:right w:val="none" w:sz="0" w:space="0" w:color="auto"/>
                                                              </w:divBdr>
                                                            </w:div>
                                                          </w:divsChild>
                                                        </w:div>
                                                        <w:div w:id="1167092440">
                                                          <w:marLeft w:val="0"/>
                                                          <w:marRight w:val="0"/>
                                                          <w:marTop w:val="0"/>
                                                          <w:marBottom w:val="0"/>
                                                          <w:divBdr>
                                                            <w:top w:val="none" w:sz="0" w:space="0" w:color="auto"/>
                                                            <w:left w:val="none" w:sz="0" w:space="0" w:color="auto"/>
                                                            <w:bottom w:val="none" w:sz="0" w:space="0" w:color="auto"/>
                                                            <w:right w:val="none" w:sz="0" w:space="0" w:color="auto"/>
                                                          </w:divBdr>
                                                          <w:divsChild>
                                                            <w:div w:id="1556503323">
                                                              <w:marLeft w:val="0"/>
                                                              <w:marRight w:val="0"/>
                                                              <w:marTop w:val="0"/>
                                                              <w:marBottom w:val="0"/>
                                                              <w:divBdr>
                                                                <w:top w:val="none" w:sz="0" w:space="0" w:color="auto"/>
                                                                <w:left w:val="none" w:sz="0" w:space="0" w:color="auto"/>
                                                                <w:bottom w:val="none" w:sz="0" w:space="0" w:color="auto"/>
                                                                <w:right w:val="none" w:sz="0" w:space="0" w:color="auto"/>
                                                              </w:divBdr>
                                                              <w:divsChild>
                                                                <w:div w:id="1043284252">
                                                                  <w:marLeft w:val="0"/>
                                                                  <w:marRight w:val="0"/>
                                                                  <w:marTop w:val="0"/>
                                                                  <w:marBottom w:val="0"/>
                                                                  <w:divBdr>
                                                                    <w:top w:val="none" w:sz="0" w:space="0" w:color="auto"/>
                                                                    <w:left w:val="none" w:sz="0" w:space="0" w:color="auto"/>
                                                                    <w:bottom w:val="none" w:sz="0" w:space="0" w:color="auto"/>
                                                                    <w:right w:val="none" w:sz="0" w:space="0" w:color="auto"/>
                                                                  </w:divBdr>
                                                                  <w:divsChild>
                                                                    <w:div w:id="2074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4297">
                                                          <w:marLeft w:val="0"/>
                                                          <w:marRight w:val="0"/>
                                                          <w:marTop w:val="0"/>
                                                          <w:marBottom w:val="0"/>
                                                          <w:divBdr>
                                                            <w:top w:val="none" w:sz="0" w:space="0" w:color="auto"/>
                                                            <w:left w:val="none" w:sz="0" w:space="0" w:color="auto"/>
                                                            <w:bottom w:val="none" w:sz="0" w:space="0" w:color="auto"/>
                                                            <w:right w:val="none" w:sz="0" w:space="0" w:color="auto"/>
                                                          </w:divBdr>
                                                          <w:divsChild>
                                                            <w:div w:id="2040356605">
                                                              <w:marLeft w:val="0"/>
                                                              <w:marRight w:val="0"/>
                                                              <w:marTop w:val="0"/>
                                                              <w:marBottom w:val="0"/>
                                                              <w:divBdr>
                                                                <w:top w:val="none" w:sz="0" w:space="0" w:color="auto"/>
                                                                <w:left w:val="none" w:sz="0" w:space="0" w:color="auto"/>
                                                                <w:bottom w:val="none" w:sz="0" w:space="0" w:color="auto"/>
                                                                <w:right w:val="none" w:sz="0" w:space="0" w:color="auto"/>
                                                              </w:divBdr>
                                                            </w:div>
                                                          </w:divsChild>
                                                        </w:div>
                                                        <w:div w:id="1859342582">
                                                          <w:marLeft w:val="0"/>
                                                          <w:marRight w:val="0"/>
                                                          <w:marTop w:val="0"/>
                                                          <w:marBottom w:val="0"/>
                                                          <w:divBdr>
                                                            <w:top w:val="none" w:sz="0" w:space="0" w:color="auto"/>
                                                            <w:left w:val="none" w:sz="0" w:space="0" w:color="auto"/>
                                                            <w:bottom w:val="none" w:sz="0" w:space="0" w:color="auto"/>
                                                            <w:right w:val="none" w:sz="0" w:space="0" w:color="auto"/>
                                                          </w:divBdr>
                                                          <w:divsChild>
                                                            <w:div w:id="1184367886">
                                                              <w:marLeft w:val="0"/>
                                                              <w:marRight w:val="0"/>
                                                              <w:marTop w:val="0"/>
                                                              <w:marBottom w:val="0"/>
                                                              <w:divBdr>
                                                                <w:top w:val="none" w:sz="0" w:space="0" w:color="auto"/>
                                                                <w:left w:val="none" w:sz="0" w:space="0" w:color="auto"/>
                                                                <w:bottom w:val="none" w:sz="0" w:space="0" w:color="auto"/>
                                                                <w:right w:val="none" w:sz="0" w:space="0" w:color="auto"/>
                                                              </w:divBdr>
                                                              <w:divsChild>
                                                                <w:div w:id="912397789">
                                                                  <w:marLeft w:val="0"/>
                                                                  <w:marRight w:val="0"/>
                                                                  <w:marTop w:val="0"/>
                                                                  <w:marBottom w:val="0"/>
                                                                  <w:divBdr>
                                                                    <w:top w:val="none" w:sz="0" w:space="0" w:color="auto"/>
                                                                    <w:left w:val="none" w:sz="0" w:space="0" w:color="auto"/>
                                                                    <w:bottom w:val="none" w:sz="0" w:space="0" w:color="auto"/>
                                                                    <w:right w:val="none" w:sz="0" w:space="0" w:color="auto"/>
                                                                  </w:divBdr>
                                                                  <w:divsChild>
                                                                    <w:div w:id="14159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9723">
                                                          <w:marLeft w:val="0"/>
                                                          <w:marRight w:val="0"/>
                                                          <w:marTop w:val="0"/>
                                                          <w:marBottom w:val="0"/>
                                                          <w:divBdr>
                                                            <w:top w:val="none" w:sz="0" w:space="0" w:color="auto"/>
                                                            <w:left w:val="none" w:sz="0" w:space="0" w:color="auto"/>
                                                            <w:bottom w:val="none" w:sz="0" w:space="0" w:color="auto"/>
                                                            <w:right w:val="none" w:sz="0" w:space="0" w:color="auto"/>
                                                          </w:divBdr>
                                                          <w:divsChild>
                                                            <w:div w:id="2128962511">
                                                              <w:marLeft w:val="0"/>
                                                              <w:marRight w:val="0"/>
                                                              <w:marTop w:val="0"/>
                                                              <w:marBottom w:val="0"/>
                                                              <w:divBdr>
                                                                <w:top w:val="none" w:sz="0" w:space="0" w:color="auto"/>
                                                                <w:left w:val="none" w:sz="0" w:space="0" w:color="auto"/>
                                                                <w:bottom w:val="none" w:sz="0" w:space="0" w:color="auto"/>
                                                                <w:right w:val="none" w:sz="0" w:space="0" w:color="auto"/>
                                                              </w:divBdr>
                                                            </w:div>
                                                          </w:divsChild>
                                                        </w:div>
                                                        <w:div w:id="2045904666">
                                                          <w:marLeft w:val="0"/>
                                                          <w:marRight w:val="0"/>
                                                          <w:marTop w:val="0"/>
                                                          <w:marBottom w:val="0"/>
                                                          <w:divBdr>
                                                            <w:top w:val="none" w:sz="0" w:space="0" w:color="auto"/>
                                                            <w:left w:val="none" w:sz="0" w:space="0" w:color="auto"/>
                                                            <w:bottom w:val="none" w:sz="0" w:space="0" w:color="auto"/>
                                                            <w:right w:val="none" w:sz="0" w:space="0" w:color="auto"/>
                                                          </w:divBdr>
                                                          <w:divsChild>
                                                            <w:div w:id="625353920">
                                                              <w:marLeft w:val="0"/>
                                                              <w:marRight w:val="0"/>
                                                              <w:marTop w:val="0"/>
                                                              <w:marBottom w:val="0"/>
                                                              <w:divBdr>
                                                                <w:top w:val="none" w:sz="0" w:space="0" w:color="auto"/>
                                                                <w:left w:val="none" w:sz="0" w:space="0" w:color="auto"/>
                                                                <w:bottom w:val="none" w:sz="0" w:space="0" w:color="auto"/>
                                                                <w:right w:val="none" w:sz="0" w:space="0" w:color="auto"/>
                                                              </w:divBdr>
                                                              <w:divsChild>
                                                                <w:div w:id="813378194">
                                                                  <w:marLeft w:val="0"/>
                                                                  <w:marRight w:val="0"/>
                                                                  <w:marTop w:val="0"/>
                                                                  <w:marBottom w:val="0"/>
                                                                  <w:divBdr>
                                                                    <w:top w:val="none" w:sz="0" w:space="0" w:color="auto"/>
                                                                    <w:left w:val="none" w:sz="0" w:space="0" w:color="auto"/>
                                                                    <w:bottom w:val="none" w:sz="0" w:space="0" w:color="auto"/>
                                                                    <w:right w:val="none" w:sz="0" w:space="0" w:color="auto"/>
                                                                  </w:divBdr>
                                                                  <w:divsChild>
                                                                    <w:div w:id="246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150">
                                                          <w:marLeft w:val="0"/>
                                                          <w:marRight w:val="0"/>
                                                          <w:marTop w:val="0"/>
                                                          <w:marBottom w:val="0"/>
                                                          <w:divBdr>
                                                            <w:top w:val="none" w:sz="0" w:space="0" w:color="auto"/>
                                                            <w:left w:val="none" w:sz="0" w:space="0" w:color="auto"/>
                                                            <w:bottom w:val="none" w:sz="0" w:space="0" w:color="auto"/>
                                                            <w:right w:val="none" w:sz="0" w:space="0" w:color="auto"/>
                                                          </w:divBdr>
                                                          <w:divsChild>
                                                            <w:div w:id="1971130362">
                                                              <w:marLeft w:val="0"/>
                                                              <w:marRight w:val="0"/>
                                                              <w:marTop w:val="0"/>
                                                              <w:marBottom w:val="0"/>
                                                              <w:divBdr>
                                                                <w:top w:val="none" w:sz="0" w:space="0" w:color="auto"/>
                                                                <w:left w:val="none" w:sz="0" w:space="0" w:color="auto"/>
                                                                <w:bottom w:val="none" w:sz="0" w:space="0" w:color="auto"/>
                                                                <w:right w:val="none" w:sz="0" w:space="0" w:color="auto"/>
                                                              </w:divBdr>
                                                            </w:div>
                                                          </w:divsChild>
                                                        </w:div>
                                                        <w:div w:id="1584336430">
                                                          <w:marLeft w:val="0"/>
                                                          <w:marRight w:val="0"/>
                                                          <w:marTop w:val="0"/>
                                                          <w:marBottom w:val="0"/>
                                                          <w:divBdr>
                                                            <w:top w:val="none" w:sz="0" w:space="0" w:color="auto"/>
                                                            <w:left w:val="none" w:sz="0" w:space="0" w:color="auto"/>
                                                            <w:bottom w:val="none" w:sz="0" w:space="0" w:color="auto"/>
                                                            <w:right w:val="none" w:sz="0" w:space="0" w:color="auto"/>
                                                          </w:divBdr>
                                                          <w:divsChild>
                                                            <w:div w:id="301470086">
                                                              <w:marLeft w:val="0"/>
                                                              <w:marRight w:val="0"/>
                                                              <w:marTop w:val="0"/>
                                                              <w:marBottom w:val="0"/>
                                                              <w:divBdr>
                                                                <w:top w:val="none" w:sz="0" w:space="0" w:color="auto"/>
                                                                <w:left w:val="none" w:sz="0" w:space="0" w:color="auto"/>
                                                                <w:bottom w:val="none" w:sz="0" w:space="0" w:color="auto"/>
                                                                <w:right w:val="none" w:sz="0" w:space="0" w:color="auto"/>
                                                              </w:divBdr>
                                                              <w:divsChild>
                                                                <w:div w:id="148713793">
                                                                  <w:marLeft w:val="0"/>
                                                                  <w:marRight w:val="0"/>
                                                                  <w:marTop w:val="0"/>
                                                                  <w:marBottom w:val="0"/>
                                                                  <w:divBdr>
                                                                    <w:top w:val="none" w:sz="0" w:space="0" w:color="auto"/>
                                                                    <w:left w:val="none" w:sz="0" w:space="0" w:color="auto"/>
                                                                    <w:bottom w:val="none" w:sz="0" w:space="0" w:color="auto"/>
                                                                    <w:right w:val="none" w:sz="0" w:space="0" w:color="auto"/>
                                                                  </w:divBdr>
                                                                  <w:divsChild>
                                                                    <w:div w:id="1800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0260">
                                                          <w:marLeft w:val="0"/>
                                                          <w:marRight w:val="0"/>
                                                          <w:marTop w:val="0"/>
                                                          <w:marBottom w:val="0"/>
                                                          <w:divBdr>
                                                            <w:top w:val="none" w:sz="0" w:space="0" w:color="auto"/>
                                                            <w:left w:val="none" w:sz="0" w:space="0" w:color="auto"/>
                                                            <w:bottom w:val="none" w:sz="0" w:space="0" w:color="auto"/>
                                                            <w:right w:val="none" w:sz="0" w:space="0" w:color="auto"/>
                                                          </w:divBdr>
                                                          <w:divsChild>
                                                            <w:div w:id="2047948954">
                                                              <w:marLeft w:val="0"/>
                                                              <w:marRight w:val="0"/>
                                                              <w:marTop w:val="0"/>
                                                              <w:marBottom w:val="0"/>
                                                              <w:divBdr>
                                                                <w:top w:val="none" w:sz="0" w:space="0" w:color="auto"/>
                                                                <w:left w:val="none" w:sz="0" w:space="0" w:color="auto"/>
                                                                <w:bottom w:val="none" w:sz="0" w:space="0" w:color="auto"/>
                                                                <w:right w:val="none" w:sz="0" w:space="0" w:color="auto"/>
                                                              </w:divBdr>
                                                            </w:div>
                                                          </w:divsChild>
                                                        </w:div>
                                                        <w:div w:id="121386139">
                                                          <w:marLeft w:val="0"/>
                                                          <w:marRight w:val="0"/>
                                                          <w:marTop w:val="0"/>
                                                          <w:marBottom w:val="0"/>
                                                          <w:divBdr>
                                                            <w:top w:val="none" w:sz="0" w:space="0" w:color="auto"/>
                                                            <w:left w:val="none" w:sz="0" w:space="0" w:color="auto"/>
                                                            <w:bottom w:val="none" w:sz="0" w:space="0" w:color="auto"/>
                                                            <w:right w:val="none" w:sz="0" w:space="0" w:color="auto"/>
                                                          </w:divBdr>
                                                          <w:divsChild>
                                                            <w:div w:id="476799753">
                                                              <w:marLeft w:val="0"/>
                                                              <w:marRight w:val="0"/>
                                                              <w:marTop w:val="0"/>
                                                              <w:marBottom w:val="0"/>
                                                              <w:divBdr>
                                                                <w:top w:val="none" w:sz="0" w:space="0" w:color="auto"/>
                                                                <w:left w:val="none" w:sz="0" w:space="0" w:color="auto"/>
                                                                <w:bottom w:val="none" w:sz="0" w:space="0" w:color="auto"/>
                                                                <w:right w:val="none" w:sz="0" w:space="0" w:color="auto"/>
                                                              </w:divBdr>
                                                              <w:divsChild>
                                                                <w:div w:id="213321996">
                                                                  <w:marLeft w:val="0"/>
                                                                  <w:marRight w:val="0"/>
                                                                  <w:marTop w:val="0"/>
                                                                  <w:marBottom w:val="0"/>
                                                                  <w:divBdr>
                                                                    <w:top w:val="none" w:sz="0" w:space="0" w:color="auto"/>
                                                                    <w:left w:val="none" w:sz="0" w:space="0" w:color="auto"/>
                                                                    <w:bottom w:val="none" w:sz="0" w:space="0" w:color="auto"/>
                                                                    <w:right w:val="none" w:sz="0" w:space="0" w:color="auto"/>
                                                                  </w:divBdr>
                                                                  <w:divsChild>
                                                                    <w:div w:id="519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4421">
                                                          <w:marLeft w:val="0"/>
                                                          <w:marRight w:val="0"/>
                                                          <w:marTop w:val="0"/>
                                                          <w:marBottom w:val="0"/>
                                                          <w:divBdr>
                                                            <w:top w:val="none" w:sz="0" w:space="0" w:color="auto"/>
                                                            <w:left w:val="none" w:sz="0" w:space="0" w:color="auto"/>
                                                            <w:bottom w:val="none" w:sz="0" w:space="0" w:color="auto"/>
                                                            <w:right w:val="none" w:sz="0" w:space="0" w:color="auto"/>
                                                          </w:divBdr>
                                                          <w:divsChild>
                                                            <w:div w:id="1217358808">
                                                              <w:marLeft w:val="0"/>
                                                              <w:marRight w:val="0"/>
                                                              <w:marTop w:val="0"/>
                                                              <w:marBottom w:val="0"/>
                                                              <w:divBdr>
                                                                <w:top w:val="none" w:sz="0" w:space="0" w:color="auto"/>
                                                                <w:left w:val="none" w:sz="0" w:space="0" w:color="auto"/>
                                                                <w:bottom w:val="none" w:sz="0" w:space="0" w:color="auto"/>
                                                                <w:right w:val="none" w:sz="0" w:space="0" w:color="auto"/>
                                                              </w:divBdr>
                                                            </w:div>
                                                          </w:divsChild>
                                                        </w:div>
                                                        <w:div w:id="1568758643">
                                                          <w:marLeft w:val="0"/>
                                                          <w:marRight w:val="0"/>
                                                          <w:marTop w:val="0"/>
                                                          <w:marBottom w:val="0"/>
                                                          <w:divBdr>
                                                            <w:top w:val="none" w:sz="0" w:space="0" w:color="auto"/>
                                                            <w:left w:val="none" w:sz="0" w:space="0" w:color="auto"/>
                                                            <w:bottom w:val="none" w:sz="0" w:space="0" w:color="auto"/>
                                                            <w:right w:val="none" w:sz="0" w:space="0" w:color="auto"/>
                                                          </w:divBdr>
                                                          <w:divsChild>
                                                            <w:div w:id="1396468829">
                                                              <w:marLeft w:val="0"/>
                                                              <w:marRight w:val="0"/>
                                                              <w:marTop w:val="0"/>
                                                              <w:marBottom w:val="0"/>
                                                              <w:divBdr>
                                                                <w:top w:val="none" w:sz="0" w:space="0" w:color="auto"/>
                                                                <w:left w:val="none" w:sz="0" w:space="0" w:color="auto"/>
                                                                <w:bottom w:val="none" w:sz="0" w:space="0" w:color="auto"/>
                                                                <w:right w:val="none" w:sz="0" w:space="0" w:color="auto"/>
                                                              </w:divBdr>
                                                              <w:divsChild>
                                                                <w:div w:id="1787770943">
                                                                  <w:marLeft w:val="0"/>
                                                                  <w:marRight w:val="0"/>
                                                                  <w:marTop w:val="0"/>
                                                                  <w:marBottom w:val="0"/>
                                                                  <w:divBdr>
                                                                    <w:top w:val="none" w:sz="0" w:space="0" w:color="auto"/>
                                                                    <w:left w:val="none" w:sz="0" w:space="0" w:color="auto"/>
                                                                    <w:bottom w:val="none" w:sz="0" w:space="0" w:color="auto"/>
                                                                    <w:right w:val="none" w:sz="0" w:space="0" w:color="auto"/>
                                                                  </w:divBdr>
                                                                  <w:divsChild>
                                                                    <w:div w:id="9502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7918">
                                                          <w:marLeft w:val="0"/>
                                                          <w:marRight w:val="0"/>
                                                          <w:marTop w:val="0"/>
                                                          <w:marBottom w:val="0"/>
                                                          <w:divBdr>
                                                            <w:top w:val="none" w:sz="0" w:space="0" w:color="auto"/>
                                                            <w:left w:val="none" w:sz="0" w:space="0" w:color="auto"/>
                                                            <w:bottom w:val="none" w:sz="0" w:space="0" w:color="auto"/>
                                                            <w:right w:val="none" w:sz="0" w:space="0" w:color="auto"/>
                                                          </w:divBdr>
                                                          <w:divsChild>
                                                            <w:div w:id="2019311558">
                                                              <w:marLeft w:val="0"/>
                                                              <w:marRight w:val="0"/>
                                                              <w:marTop w:val="0"/>
                                                              <w:marBottom w:val="0"/>
                                                              <w:divBdr>
                                                                <w:top w:val="none" w:sz="0" w:space="0" w:color="auto"/>
                                                                <w:left w:val="none" w:sz="0" w:space="0" w:color="auto"/>
                                                                <w:bottom w:val="none" w:sz="0" w:space="0" w:color="auto"/>
                                                                <w:right w:val="none" w:sz="0" w:space="0" w:color="auto"/>
                                                              </w:divBdr>
                                                            </w:div>
                                                          </w:divsChild>
                                                        </w:div>
                                                        <w:div w:id="256669908">
                                                          <w:marLeft w:val="0"/>
                                                          <w:marRight w:val="0"/>
                                                          <w:marTop w:val="0"/>
                                                          <w:marBottom w:val="0"/>
                                                          <w:divBdr>
                                                            <w:top w:val="none" w:sz="0" w:space="0" w:color="auto"/>
                                                            <w:left w:val="none" w:sz="0" w:space="0" w:color="auto"/>
                                                            <w:bottom w:val="none" w:sz="0" w:space="0" w:color="auto"/>
                                                            <w:right w:val="none" w:sz="0" w:space="0" w:color="auto"/>
                                                          </w:divBdr>
                                                          <w:divsChild>
                                                            <w:div w:id="1170682190">
                                                              <w:marLeft w:val="0"/>
                                                              <w:marRight w:val="0"/>
                                                              <w:marTop w:val="0"/>
                                                              <w:marBottom w:val="0"/>
                                                              <w:divBdr>
                                                                <w:top w:val="none" w:sz="0" w:space="0" w:color="auto"/>
                                                                <w:left w:val="none" w:sz="0" w:space="0" w:color="auto"/>
                                                                <w:bottom w:val="none" w:sz="0" w:space="0" w:color="auto"/>
                                                                <w:right w:val="none" w:sz="0" w:space="0" w:color="auto"/>
                                                              </w:divBdr>
                                                              <w:divsChild>
                                                                <w:div w:id="2064477714">
                                                                  <w:marLeft w:val="0"/>
                                                                  <w:marRight w:val="0"/>
                                                                  <w:marTop w:val="0"/>
                                                                  <w:marBottom w:val="0"/>
                                                                  <w:divBdr>
                                                                    <w:top w:val="none" w:sz="0" w:space="0" w:color="auto"/>
                                                                    <w:left w:val="none" w:sz="0" w:space="0" w:color="auto"/>
                                                                    <w:bottom w:val="none" w:sz="0" w:space="0" w:color="auto"/>
                                                                    <w:right w:val="none" w:sz="0" w:space="0" w:color="auto"/>
                                                                  </w:divBdr>
                                                                  <w:divsChild>
                                                                    <w:div w:id="4085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7874">
                                                          <w:marLeft w:val="0"/>
                                                          <w:marRight w:val="0"/>
                                                          <w:marTop w:val="0"/>
                                                          <w:marBottom w:val="0"/>
                                                          <w:divBdr>
                                                            <w:top w:val="none" w:sz="0" w:space="0" w:color="auto"/>
                                                            <w:left w:val="none" w:sz="0" w:space="0" w:color="auto"/>
                                                            <w:bottom w:val="none" w:sz="0" w:space="0" w:color="auto"/>
                                                            <w:right w:val="none" w:sz="0" w:space="0" w:color="auto"/>
                                                          </w:divBdr>
                                                          <w:divsChild>
                                                            <w:div w:id="385876070">
                                                              <w:marLeft w:val="0"/>
                                                              <w:marRight w:val="0"/>
                                                              <w:marTop w:val="0"/>
                                                              <w:marBottom w:val="0"/>
                                                              <w:divBdr>
                                                                <w:top w:val="none" w:sz="0" w:space="0" w:color="auto"/>
                                                                <w:left w:val="none" w:sz="0" w:space="0" w:color="auto"/>
                                                                <w:bottom w:val="none" w:sz="0" w:space="0" w:color="auto"/>
                                                                <w:right w:val="none" w:sz="0" w:space="0" w:color="auto"/>
                                                              </w:divBdr>
                                                            </w:div>
                                                          </w:divsChild>
                                                        </w:div>
                                                        <w:div w:id="1814561021">
                                                          <w:marLeft w:val="0"/>
                                                          <w:marRight w:val="0"/>
                                                          <w:marTop w:val="0"/>
                                                          <w:marBottom w:val="0"/>
                                                          <w:divBdr>
                                                            <w:top w:val="none" w:sz="0" w:space="0" w:color="auto"/>
                                                            <w:left w:val="none" w:sz="0" w:space="0" w:color="auto"/>
                                                            <w:bottom w:val="none" w:sz="0" w:space="0" w:color="auto"/>
                                                            <w:right w:val="none" w:sz="0" w:space="0" w:color="auto"/>
                                                          </w:divBdr>
                                                          <w:divsChild>
                                                            <w:div w:id="575431887">
                                                              <w:marLeft w:val="0"/>
                                                              <w:marRight w:val="0"/>
                                                              <w:marTop w:val="0"/>
                                                              <w:marBottom w:val="0"/>
                                                              <w:divBdr>
                                                                <w:top w:val="none" w:sz="0" w:space="0" w:color="auto"/>
                                                                <w:left w:val="none" w:sz="0" w:space="0" w:color="auto"/>
                                                                <w:bottom w:val="none" w:sz="0" w:space="0" w:color="auto"/>
                                                                <w:right w:val="none" w:sz="0" w:space="0" w:color="auto"/>
                                                              </w:divBdr>
                                                              <w:divsChild>
                                                                <w:div w:id="1728990935">
                                                                  <w:marLeft w:val="0"/>
                                                                  <w:marRight w:val="0"/>
                                                                  <w:marTop w:val="0"/>
                                                                  <w:marBottom w:val="0"/>
                                                                  <w:divBdr>
                                                                    <w:top w:val="none" w:sz="0" w:space="0" w:color="auto"/>
                                                                    <w:left w:val="none" w:sz="0" w:space="0" w:color="auto"/>
                                                                    <w:bottom w:val="none" w:sz="0" w:space="0" w:color="auto"/>
                                                                    <w:right w:val="none" w:sz="0" w:space="0" w:color="auto"/>
                                                                  </w:divBdr>
                                                                  <w:divsChild>
                                                                    <w:div w:id="12574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0090">
                                                          <w:marLeft w:val="0"/>
                                                          <w:marRight w:val="0"/>
                                                          <w:marTop w:val="0"/>
                                                          <w:marBottom w:val="0"/>
                                                          <w:divBdr>
                                                            <w:top w:val="none" w:sz="0" w:space="0" w:color="auto"/>
                                                            <w:left w:val="none" w:sz="0" w:space="0" w:color="auto"/>
                                                            <w:bottom w:val="none" w:sz="0" w:space="0" w:color="auto"/>
                                                            <w:right w:val="none" w:sz="0" w:space="0" w:color="auto"/>
                                                          </w:divBdr>
                                                          <w:divsChild>
                                                            <w:div w:id="1939295027">
                                                              <w:marLeft w:val="0"/>
                                                              <w:marRight w:val="0"/>
                                                              <w:marTop w:val="0"/>
                                                              <w:marBottom w:val="0"/>
                                                              <w:divBdr>
                                                                <w:top w:val="none" w:sz="0" w:space="0" w:color="auto"/>
                                                                <w:left w:val="none" w:sz="0" w:space="0" w:color="auto"/>
                                                                <w:bottom w:val="none" w:sz="0" w:space="0" w:color="auto"/>
                                                                <w:right w:val="none" w:sz="0" w:space="0" w:color="auto"/>
                                                              </w:divBdr>
                                                            </w:div>
                                                          </w:divsChild>
                                                        </w:div>
                                                        <w:div w:id="416022744">
                                                          <w:marLeft w:val="0"/>
                                                          <w:marRight w:val="0"/>
                                                          <w:marTop w:val="0"/>
                                                          <w:marBottom w:val="0"/>
                                                          <w:divBdr>
                                                            <w:top w:val="none" w:sz="0" w:space="0" w:color="auto"/>
                                                            <w:left w:val="none" w:sz="0" w:space="0" w:color="auto"/>
                                                            <w:bottom w:val="none" w:sz="0" w:space="0" w:color="auto"/>
                                                            <w:right w:val="none" w:sz="0" w:space="0" w:color="auto"/>
                                                          </w:divBdr>
                                                          <w:divsChild>
                                                            <w:div w:id="1579167781">
                                                              <w:marLeft w:val="0"/>
                                                              <w:marRight w:val="0"/>
                                                              <w:marTop w:val="0"/>
                                                              <w:marBottom w:val="0"/>
                                                              <w:divBdr>
                                                                <w:top w:val="none" w:sz="0" w:space="0" w:color="auto"/>
                                                                <w:left w:val="none" w:sz="0" w:space="0" w:color="auto"/>
                                                                <w:bottom w:val="none" w:sz="0" w:space="0" w:color="auto"/>
                                                                <w:right w:val="none" w:sz="0" w:space="0" w:color="auto"/>
                                                              </w:divBdr>
                                                              <w:divsChild>
                                                                <w:div w:id="416441624">
                                                                  <w:marLeft w:val="0"/>
                                                                  <w:marRight w:val="0"/>
                                                                  <w:marTop w:val="0"/>
                                                                  <w:marBottom w:val="0"/>
                                                                  <w:divBdr>
                                                                    <w:top w:val="none" w:sz="0" w:space="0" w:color="auto"/>
                                                                    <w:left w:val="none" w:sz="0" w:space="0" w:color="auto"/>
                                                                    <w:bottom w:val="none" w:sz="0" w:space="0" w:color="auto"/>
                                                                    <w:right w:val="none" w:sz="0" w:space="0" w:color="auto"/>
                                                                  </w:divBdr>
                                                                  <w:divsChild>
                                                                    <w:div w:id="11686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277">
                                                          <w:marLeft w:val="0"/>
                                                          <w:marRight w:val="0"/>
                                                          <w:marTop w:val="0"/>
                                                          <w:marBottom w:val="0"/>
                                                          <w:divBdr>
                                                            <w:top w:val="none" w:sz="0" w:space="0" w:color="auto"/>
                                                            <w:left w:val="none" w:sz="0" w:space="0" w:color="auto"/>
                                                            <w:bottom w:val="none" w:sz="0" w:space="0" w:color="auto"/>
                                                            <w:right w:val="none" w:sz="0" w:space="0" w:color="auto"/>
                                                          </w:divBdr>
                                                          <w:divsChild>
                                                            <w:div w:id="1977642147">
                                                              <w:marLeft w:val="0"/>
                                                              <w:marRight w:val="0"/>
                                                              <w:marTop w:val="0"/>
                                                              <w:marBottom w:val="0"/>
                                                              <w:divBdr>
                                                                <w:top w:val="none" w:sz="0" w:space="0" w:color="auto"/>
                                                                <w:left w:val="none" w:sz="0" w:space="0" w:color="auto"/>
                                                                <w:bottom w:val="none" w:sz="0" w:space="0" w:color="auto"/>
                                                                <w:right w:val="none" w:sz="0" w:space="0" w:color="auto"/>
                                                              </w:divBdr>
                                                            </w:div>
                                                          </w:divsChild>
                                                        </w:div>
                                                        <w:div w:id="1442529334">
                                                          <w:marLeft w:val="0"/>
                                                          <w:marRight w:val="0"/>
                                                          <w:marTop w:val="0"/>
                                                          <w:marBottom w:val="0"/>
                                                          <w:divBdr>
                                                            <w:top w:val="none" w:sz="0" w:space="0" w:color="auto"/>
                                                            <w:left w:val="none" w:sz="0" w:space="0" w:color="auto"/>
                                                            <w:bottom w:val="none" w:sz="0" w:space="0" w:color="auto"/>
                                                            <w:right w:val="none" w:sz="0" w:space="0" w:color="auto"/>
                                                          </w:divBdr>
                                                          <w:divsChild>
                                                            <w:div w:id="2044557296">
                                                              <w:marLeft w:val="0"/>
                                                              <w:marRight w:val="0"/>
                                                              <w:marTop w:val="0"/>
                                                              <w:marBottom w:val="0"/>
                                                              <w:divBdr>
                                                                <w:top w:val="none" w:sz="0" w:space="0" w:color="auto"/>
                                                                <w:left w:val="none" w:sz="0" w:space="0" w:color="auto"/>
                                                                <w:bottom w:val="none" w:sz="0" w:space="0" w:color="auto"/>
                                                                <w:right w:val="none" w:sz="0" w:space="0" w:color="auto"/>
                                                              </w:divBdr>
                                                              <w:divsChild>
                                                                <w:div w:id="922028696">
                                                                  <w:marLeft w:val="0"/>
                                                                  <w:marRight w:val="0"/>
                                                                  <w:marTop w:val="0"/>
                                                                  <w:marBottom w:val="0"/>
                                                                  <w:divBdr>
                                                                    <w:top w:val="none" w:sz="0" w:space="0" w:color="auto"/>
                                                                    <w:left w:val="none" w:sz="0" w:space="0" w:color="auto"/>
                                                                    <w:bottom w:val="none" w:sz="0" w:space="0" w:color="auto"/>
                                                                    <w:right w:val="none" w:sz="0" w:space="0" w:color="auto"/>
                                                                  </w:divBdr>
                                                                  <w:divsChild>
                                                                    <w:div w:id="6433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5078">
                                                          <w:marLeft w:val="0"/>
                                                          <w:marRight w:val="0"/>
                                                          <w:marTop w:val="0"/>
                                                          <w:marBottom w:val="0"/>
                                                          <w:divBdr>
                                                            <w:top w:val="none" w:sz="0" w:space="0" w:color="auto"/>
                                                            <w:left w:val="none" w:sz="0" w:space="0" w:color="auto"/>
                                                            <w:bottom w:val="none" w:sz="0" w:space="0" w:color="auto"/>
                                                            <w:right w:val="none" w:sz="0" w:space="0" w:color="auto"/>
                                                          </w:divBdr>
                                                          <w:divsChild>
                                                            <w:div w:id="1654796237">
                                                              <w:marLeft w:val="0"/>
                                                              <w:marRight w:val="0"/>
                                                              <w:marTop w:val="0"/>
                                                              <w:marBottom w:val="0"/>
                                                              <w:divBdr>
                                                                <w:top w:val="none" w:sz="0" w:space="0" w:color="auto"/>
                                                                <w:left w:val="none" w:sz="0" w:space="0" w:color="auto"/>
                                                                <w:bottom w:val="none" w:sz="0" w:space="0" w:color="auto"/>
                                                                <w:right w:val="none" w:sz="0" w:space="0" w:color="auto"/>
                                                              </w:divBdr>
                                                            </w:div>
                                                          </w:divsChild>
                                                        </w:div>
                                                        <w:div w:id="2144351600">
                                                          <w:marLeft w:val="0"/>
                                                          <w:marRight w:val="0"/>
                                                          <w:marTop w:val="0"/>
                                                          <w:marBottom w:val="0"/>
                                                          <w:divBdr>
                                                            <w:top w:val="none" w:sz="0" w:space="0" w:color="auto"/>
                                                            <w:left w:val="none" w:sz="0" w:space="0" w:color="auto"/>
                                                            <w:bottom w:val="none" w:sz="0" w:space="0" w:color="auto"/>
                                                            <w:right w:val="none" w:sz="0" w:space="0" w:color="auto"/>
                                                          </w:divBdr>
                                                          <w:divsChild>
                                                            <w:div w:id="1412704429">
                                                              <w:marLeft w:val="0"/>
                                                              <w:marRight w:val="0"/>
                                                              <w:marTop w:val="0"/>
                                                              <w:marBottom w:val="0"/>
                                                              <w:divBdr>
                                                                <w:top w:val="none" w:sz="0" w:space="0" w:color="auto"/>
                                                                <w:left w:val="none" w:sz="0" w:space="0" w:color="auto"/>
                                                                <w:bottom w:val="none" w:sz="0" w:space="0" w:color="auto"/>
                                                                <w:right w:val="none" w:sz="0" w:space="0" w:color="auto"/>
                                                              </w:divBdr>
                                                              <w:divsChild>
                                                                <w:div w:id="1521040300">
                                                                  <w:marLeft w:val="0"/>
                                                                  <w:marRight w:val="0"/>
                                                                  <w:marTop w:val="0"/>
                                                                  <w:marBottom w:val="0"/>
                                                                  <w:divBdr>
                                                                    <w:top w:val="none" w:sz="0" w:space="0" w:color="auto"/>
                                                                    <w:left w:val="none" w:sz="0" w:space="0" w:color="auto"/>
                                                                    <w:bottom w:val="none" w:sz="0" w:space="0" w:color="auto"/>
                                                                    <w:right w:val="none" w:sz="0" w:space="0" w:color="auto"/>
                                                                  </w:divBdr>
                                                                  <w:divsChild>
                                                                    <w:div w:id="908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3723">
                                                          <w:marLeft w:val="0"/>
                                                          <w:marRight w:val="0"/>
                                                          <w:marTop w:val="0"/>
                                                          <w:marBottom w:val="0"/>
                                                          <w:divBdr>
                                                            <w:top w:val="none" w:sz="0" w:space="0" w:color="auto"/>
                                                            <w:left w:val="none" w:sz="0" w:space="0" w:color="auto"/>
                                                            <w:bottom w:val="none" w:sz="0" w:space="0" w:color="auto"/>
                                                            <w:right w:val="none" w:sz="0" w:space="0" w:color="auto"/>
                                                          </w:divBdr>
                                                          <w:divsChild>
                                                            <w:div w:id="680818673">
                                                              <w:marLeft w:val="0"/>
                                                              <w:marRight w:val="0"/>
                                                              <w:marTop w:val="0"/>
                                                              <w:marBottom w:val="0"/>
                                                              <w:divBdr>
                                                                <w:top w:val="none" w:sz="0" w:space="0" w:color="auto"/>
                                                                <w:left w:val="none" w:sz="0" w:space="0" w:color="auto"/>
                                                                <w:bottom w:val="none" w:sz="0" w:space="0" w:color="auto"/>
                                                                <w:right w:val="none" w:sz="0" w:space="0" w:color="auto"/>
                                                              </w:divBdr>
                                                            </w:div>
                                                          </w:divsChild>
                                                        </w:div>
                                                        <w:div w:id="1025407578">
                                                          <w:marLeft w:val="0"/>
                                                          <w:marRight w:val="0"/>
                                                          <w:marTop w:val="0"/>
                                                          <w:marBottom w:val="0"/>
                                                          <w:divBdr>
                                                            <w:top w:val="none" w:sz="0" w:space="0" w:color="auto"/>
                                                            <w:left w:val="none" w:sz="0" w:space="0" w:color="auto"/>
                                                            <w:bottom w:val="none" w:sz="0" w:space="0" w:color="auto"/>
                                                            <w:right w:val="none" w:sz="0" w:space="0" w:color="auto"/>
                                                          </w:divBdr>
                                                          <w:divsChild>
                                                            <w:div w:id="1435788557">
                                                              <w:marLeft w:val="0"/>
                                                              <w:marRight w:val="0"/>
                                                              <w:marTop w:val="0"/>
                                                              <w:marBottom w:val="0"/>
                                                              <w:divBdr>
                                                                <w:top w:val="none" w:sz="0" w:space="0" w:color="auto"/>
                                                                <w:left w:val="none" w:sz="0" w:space="0" w:color="auto"/>
                                                                <w:bottom w:val="none" w:sz="0" w:space="0" w:color="auto"/>
                                                                <w:right w:val="none" w:sz="0" w:space="0" w:color="auto"/>
                                                              </w:divBdr>
                                                              <w:divsChild>
                                                                <w:div w:id="1087389589">
                                                                  <w:marLeft w:val="0"/>
                                                                  <w:marRight w:val="0"/>
                                                                  <w:marTop w:val="0"/>
                                                                  <w:marBottom w:val="0"/>
                                                                  <w:divBdr>
                                                                    <w:top w:val="none" w:sz="0" w:space="0" w:color="auto"/>
                                                                    <w:left w:val="none" w:sz="0" w:space="0" w:color="auto"/>
                                                                    <w:bottom w:val="none" w:sz="0" w:space="0" w:color="auto"/>
                                                                    <w:right w:val="none" w:sz="0" w:space="0" w:color="auto"/>
                                                                  </w:divBdr>
                                                                  <w:divsChild>
                                                                    <w:div w:id="8835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7747">
                                                          <w:marLeft w:val="0"/>
                                                          <w:marRight w:val="0"/>
                                                          <w:marTop w:val="0"/>
                                                          <w:marBottom w:val="0"/>
                                                          <w:divBdr>
                                                            <w:top w:val="none" w:sz="0" w:space="0" w:color="auto"/>
                                                            <w:left w:val="none" w:sz="0" w:space="0" w:color="auto"/>
                                                            <w:bottom w:val="none" w:sz="0" w:space="0" w:color="auto"/>
                                                            <w:right w:val="none" w:sz="0" w:space="0" w:color="auto"/>
                                                          </w:divBdr>
                                                          <w:divsChild>
                                                            <w:div w:id="1978223294">
                                                              <w:marLeft w:val="0"/>
                                                              <w:marRight w:val="0"/>
                                                              <w:marTop w:val="0"/>
                                                              <w:marBottom w:val="0"/>
                                                              <w:divBdr>
                                                                <w:top w:val="none" w:sz="0" w:space="0" w:color="auto"/>
                                                                <w:left w:val="none" w:sz="0" w:space="0" w:color="auto"/>
                                                                <w:bottom w:val="none" w:sz="0" w:space="0" w:color="auto"/>
                                                                <w:right w:val="none" w:sz="0" w:space="0" w:color="auto"/>
                                                              </w:divBdr>
                                                            </w:div>
                                                          </w:divsChild>
                                                        </w:div>
                                                        <w:div w:id="1218931111">
                                                          <w:marLeft w:val="0"/>
                                                          <w:marRight w:val="0"/>
                                                          <w:marTop w:val="0"/>
                                                          <w:marBottom w:val="0"/>
                                                          <w:divBdr>
                                                            <w:top w:val="none" w:sz="0" w:space="0" w:color="auto"/>
                                                            <w:left w:val="none" w:sz="0" w:space="0" w:color="auto"/>
                                                            <w:bottom w:val="none" w:sz="0" w:space="0" w:color="auto"/>
                                                            <w:right w:val="none" w:sz="0" w:space="0" w:color="auto"/>
                                                          </w:divBdr>
                                                          <w:divsChild>
                                                            <w:div w:id="1891721448">
                                                              <w:marLeft w:val="0"/>
                                                              <w:marRight w:val="0"/>
                                                              <w:marTop w:val="0"/>
                                                              <w:marBottom w:val="0"/>
                                                              <w:divBdr>
                                                                <w:top w:val="none" w:sz="0" w:space="0" w:color="auto"/>
                                                                <w:left w:val="none" w:sz="0" w:space="0" w:color="auto"/>
                                                                <w:bottom w:val="none" w:sz="0" w:space="0" w:color="auto"/>
                                                                <w:right w:val="none" w:sz="0" w:space="0" w:color="auto"/>
                                                              </w:divBdr>
                                                              <w:divsChild>
                                                                <w:div w:id="1593318118">
                                                                  <w:marLeft w:val="0"/>
                                                                  <w:marRight w:val="0"/>
                                                                  <w:marTop w:val="0"/>
                                                                  <w:marBottom w:val="0"/>
                                                                  <w:divBdr>
                                                                    <w:top w:val="none" w:sz="0" w:space="0" w:color="auto"/>
                                                                    <w:left w:val="none" w:sz="0" w:space="0" w:color="auto"/>
                                                                    <w:bottom w:val="none" w:sz="0" w:space="0" w:color="auto"/>
                                                                    <w:right w:val="none" w:sz="0" w:space="0" w:color="auto"/>
                                                                  </w:divBdr>
                                                                  <w:divsChild>
                                                                    <w:div w:id="18620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74745">
                                                          <w:marLeft w:val="0"/>
                                                          <w:marRight w:val="0"/>
                                                          <w:marTop w:val="0"/>
                                                          <w:marBottom w:val="0"/>
                                                          <w:divBdr>
                                                            <w:top w:val="none" w:sz="0" w:space="0" w:color="auto"/>
                                                            <w:left w:val="none" w:sz="0" w:space="0" w:color="auto"/>
                                                            <w:bottom w:val="none" w:sz="0" w:space="0" w:color="auto"/>
                                                            <w:right w:val="none" w:sz="0" w:space="0" w:color="auto"/>
                                                          </w:divBdr>
                                                          <w:divsChild>
                                                            <w:div w:id="16377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1992">
                                                      <w:marLeft w:val="0"/>
                                                      <w:marRight w:val="0"/>
                                                      <w:marTop w:val="0"/>
                                                      <w:marBottom w:val="0"/>
                                                      <w:divBdr>
                                                        <w:top w:val="none" w:sz="0" w:space="0" w:color="auto"/>
                                                        <w:left w:val="none" w:sz="0" w:space="0" w:color="auto"/>
                                                        <w:bottom w:val="none" w:sz="0" w:space="0" w:color="auto"/>
                                                        <w:right w:val="none" w:sz="0" w:space="0" w:color="auto"/>
                                                      </w:divBdr>
                                                      <w:divsChild>
                                                        <w:div w:id="1990553249">
                                                          <w:marLeft w:val="0"/>
                                                          <w:marRight w:val="0"/>
                                                          <w:marTop w:val="0"/>
                                                          <w:marBottom w:val="0"/>
                                                          <w:divBdr>
                                                            <w:top w:val="single" w:sz="6" w:space="0" w:color="auto"/>
                                                            <w:left w:val="single" w:sz="6" w:space="0" w:color="auto"/>
                                                            <w:bottom w:val="single" w:sz="6" w:space="0" w:color="auto"/>
                                                            <w:right w:val="single" w:sz="6" w:space="0" w:color="auto"/>
                                                          </w:divBdr>
                                                          <w:divsChild>
                                                            <w:div w:id="969091369">
                                                              <w:marLeft w:val="0"/>
                                                              <w:marRight w:val="0"/>
                                                              <w:marTop w:val="0"/>
                                                              <w:marBottom w:val="0"/>
                                                              <w:divBdr>
                                                                <w:top w:val="none" w:sz="0" w:space="0" w:color="auto"/>
                                                                <w:left w:val="none" w:sz="0" w:space="0" w:color="auto"/>
                                                                <w:bottom w:val="single" w:sz="6" w:space="0" w:color="auto"/>
                                                                <w:right w:val="none" w:sz="0" w:space="0" w:color="auto"/>
                                                              </w:divBdr>
                                                            </w:div>
                                                            <w:div w:id="627053739">
                                                              <w:marLeft w:val="0"/>
                                                              <w:marRight w:val="0"/>
                                                              <w:marTop w:val="0"/>
                                                              <w:marBottom w:val="0"/>
                                                              <w:divBdr>
                                                                <w:top w:val="none" w:sz="0" w:space="0" w:color="auto"/>
                                                                <w:left w:val="none" w:sz="0" w:space="0" w:color="auto"/>
                                                                <w:bottom w:val="none" w:sz="0" w:space="0" w:color="auto"/>
                                                                <w:right w:val="none" w:sz="0" w:space="0" w:color="auto"/>
                                                              </w:divBdr>
                                                              <w:divsChild>
                                                                <w:div w:id="333530526">
                                                                  <w:marLeft w:val="0"/>
                                                                  <w:marRight w:val="0"/>
                                                                  <w:marTop w:val="0"/>
                                                                  <w:marBottom w:val="0"/>
                                                                  <w:divBdr>
                                                                    <w:top w:val="none" w:sz="0" w:space="0" w:color="auto"/>
                                                                    <w:left w:val="none" w:sz="0" w:space="0" w:color="auto"/>
                                                                    <w:bottom w:val="none" w:sz="0" w:space="0" w:color="auto"/>
                                                                    <w:right w:val="none" w:sz="0" w:space="0" w:color="auto"/>
                                                                  </w:divBdr>
                                                                </w:div>
                                                                <w:div w:id="1792942239">
                                                                  <w:marLeft w:val="0"/>
                                                                  <w:marRight w:val="0"/>
                                                                  <w:marTop w:val="0"/>
                                                                  <w:marBottom w:val="0"/>
                                                                  <w:divBdr>
                                                                    <w:top w:val="none" w:sz="0" w:space="0" w:color="auto"/>
                                                                    <w:left w:val="none" w:sz="0" w:space="0" w:color="auto"/>
                                                                    <w:bottom w:val="none" w:sz="0" w:space="0" w:color="auto"/>
                                                                    <w:right w:val="none" w:sz="0" w:space="0" w:color="auto"/>
                                                                  </w:divBdr>
                                                                </w:div>
                                                                <w:div w:id="131946057">
                                                                  <w:marLeft w:val="0"/>
                                                                  <w:marRight w:val="0"/>
                                                                  <w:marTop w:val="0"/>
                                                                  <w:marBottom w:val="0"/>
                                                                  <w:divBdr>
                                                                    <w:top w:val="none" w:sz="0" w:space="0" w:color="auto"/>
                                                                    <w:left w:val="none" w:sz="0" w:space="0" w:color="auto"/>
                                                                    <w:bottom w:val="none" w:sz="0" w:space="0" w:color="auto"/>
                                                                    <w:right w:val="none" w:sz="0" w:space="0" w:color="auto"/>
                                                                  </w:divBdr>
                                                                </w:div>
                                                                <w:div w:id="359552468">
                                                                  <w:marLeft w:val="0"/>
                                                                  <w:marRight w:val="0"/>
                                                                  <w:marTop w:val="0"/>
                                                                  <w:marBottom w:val="0"/>
                                                                  <w:divBdr>
                                                                    <w:top w:val="none" w:sz="0" w:space="0" w:color="auto"/>
                                                                    <w:left w:val="none" w:sz="0" w:space="0" w:color="auto"/>
                                                                    <w:bottom w:val="none" w:sz="0" w:space="0" w:color="auto"/>
                                                                    <w:right w:val="none" w:sz="0" w:space="0" w:color="auto"/>
                                                                  </w:divBdr>
                                                                </w:div>
                                                                <w:div w:id="1200702499">
                                                                  <w:marLeft w:val="0"/>
                                                                  <w:marRight w:val="0"/>
                                                                  <w:marTop w:val="0"/>
                                                                  <w:marBottom w:val="0"/>
                                                                  <w:divBdr>
                                                                    <w:top w:val="none" w:sz="0" w:space="0" w:color="auto"/>
                                                                    <w:left w:val="none" w:sz="0" w:space="0" w:color="auto"/>
                                                                    <w:bottom w:val="none" w:sz="0" w:space="0" w:color="auto"/>
                                                                    <w:right w:val="none" w:sz="0" w:space="0" w:color="auto"/>
                                                                  </w:divBdr>
                                                                </w:div>
                                                                <w:div w:id="368341497">
                                                                  <w:marLeft w:val="0"/>
                                                                  <w:marRight w:val="0"/>
                                                                  <w:marTop w:val="0"/>
                                                                  <w:marBottom w:val="0"/>
                                                                  <w:divBdr>
                                                                    <w:top w:val="none" w:sz="0" w:space="0" w:color="auto"/>
                                                                    <w:left w:val="none" w:sz="0" w:space="0" w:color="auto"/>
                                                                    <w:bottom w:val="none" w:sz="0" w:space="0" w:color="auto"/>
                                                                    <w:right w:val="none" w:sz="0" w:space="0" w:color="auto"/>
                                                                  </w:divBdr>
                                                                </w:div>
                                                                <w:div w:id="34744943">
                                                                  <w:marLeft w:val="0"/>
                                                                  <w:marRight w:val="0"/>
                                                                  <w:marTop w:val="0"/>
                                                                  <w:marBottom w:val="0"/>
                                                                  <w:divBdr>
                                                                    <w:top w:val="none" w:sz="0" w:space="0" w:color="auto"/>
                                                                    <w:left w:val="none" w:sz="0" w:space="0" w:color="auto"/>
                                                                    <w:bottom w:val="none" w:sz="0" w:space="0" w:color="auto"/>
                                                                    <w:right w:val="none" w:sz="0" w:space="0" w:color="auto"/>
                                                                  </w:divBdr>
                                                                </w:div>
                                                                <w:div w:id="1853109802">
                                                                  <w:marLeft w:val="0"/>
                                                                  <w:marRight w:val="0"/>
                                                                  <w:marTop w:val="0"/>
                                                                  <w:marBottom w:val="0"/>
                                                                  <w:divBdr>
                                                                    <w:top w:val="none" w:sz="0" w:space="0" w:color="auto"/>
                                                                    <w:left w:val="none" w:sz="0" w:space="0" w:color="auto"/>
                                                                    <w:bottom w:val="none" w:sz="0" w:space="0" w:color="auto"/>
                                                                    <w:right w:val="none" w:sz="0" w:space="0" w:color="auto"/>
                                                                  </w:divBdr>
                                                                </w:div>
                                                                <w:div w:id="1947039240">
                                                                  <w:marLeft w:val="0"/>
                                                                  <w:marRight w:val="0"/>
                                                                  <w:marTop w:val="0"/>
                                                                  <w:marBottom w:val="0"/>
                                                                  <w:divBdr>
                                                                    <w:top w:val="none" w:sz="0" w:space="0" w:color="auto"/>
                                                                    <w:left w:val="none" w:sz="0" w:space="0" w:color="auto"/>
                                                                    <w:bottom w:val="none" w:sz="0" w:space="0" w:color="auto"/>
                                                                    <w:right w:val="none" w:sz="0" w:space="0" w:color="auto"/>
                                                                  </w:divBdr>
                                                                </w:div>
                                                                <w:div w:id="1306549218">
                                                                  <w:marLeft w:val="0"/>
                                                                  <w:marRight w:val="0"/>
                                                                  <w:marTop w:val="0"/>
                                                                  <w:marBottom w:val="0"/>
                                                                  <w:divBdr>
                                                                    <w:top w:val="none" w:sz="0" w:space="0" w:color="auto"/>
                                                                    <w:left w:val="none" w:sz="0" w:space="0" w:color="auto"/>
                                                                    <w:bottom w:val="none" w:sz="0" w:space="0" w:color="auto"/>
                                                                    <w:right w:val="none" w:sz="0" w:space="0" w:color="auto"/>
                                                                  </w:divBdr>
                                                                </w:div>
                                                                <w:div w:id="37515444">
                                                                  <w:marLeft w:val="0"/>
                                                                  <w:marRight w:val="0"/>
                                                                  <w:marTop w:val="0"/>
                                                                  <w:marBottom w:val="0"/>
                                                                  <w:divBdr>
                                                                    <w:top w:val="none" w:sz="0" w:space="0" w:color="auto"/>
                                                                    <w:left w:val="none" w:sz="0" w:space="0" w:color="auto"/>
                                                                    <w:bottom w:val="none" w:sz="0" w:space="0" w:color="auto"/>
                                                                    <w:right w:val="none" w:sz="0" w:space="0" w:color="auto"/>
                                                                  </w:divBdr>
                                                                </w:div>
                                                                <w:div w:id="1648586474">
                                                                  <w:marLeft w:val="0"/>
                                                                  <w:marRight w:val="0"/>
                                                                  <w:marTop w:val="0"/>
                                                                  <w:marBottom w:val="0"/>
                                                                  <w:divBdr>
                                                                    <w:top w:val="none" w:sz="0" w:space="0" w:color="auto"/>
                                                                    <w:left w:val="none" w:sz="0" w:space="0" w:color="auto"/>
                                                                    <w:bottom w:val="none" w:sz="0" w:space="0" w:color="auto"/>
                                                                    <w:right w:val="none" w:sz="0" w:space="0" w:color="auto"/>
                                                                  </w:divBdr>
                                                                </w:div>
                                                                <w:div w:id="2002730573">
                                                                  <w:marLeft w:val="0"/>
                                                                  <w:marRight w:val="0"/>
                                                                  <w:marTop w:val="0"/>
                                                                  <w:marBottom w:val="0"/>
                                                                  <w:divBdr>
                                                                    <w:top w:val="none" w:sz="0" w:space="0" w:color="auto"/>
                                                                    <w:left w:val="none" w:sz="0" w:space="0" w:color="auto"/>
                                                                    <w:bottom w:val="none" w:sz="0" w:space="0" w:color="auto"/>
                                                                    <w:right w:val="none" w:sz="0" w:space="0" w:color="auto"/>
                                                                  </w:divBdr>
                                                                </w:div>
                                                                <w:div w:id="537086412">
                                                                  <w:marLeft w:val="0"/>
                                                                  <w:marRight w:val="0"/>
                                                                  <w:marTop w:val="0"/>
                                                                  <w:marBottom w:val="0"/>
                                                                  <w:divBdr>
                                                                    <w:top w:val="none" w:sz="0" w:space="0" w:color="auto"/>
                                                                    <w:left w:val="none" w:sz="0" w:space="0" w:color="auto"/>
                                                                    <w:bottom w:val="none" w:sz="0" w:space="0" w:color="auto"/>
                                                                    <w:right w:val="none" w:sz="0" w:space="0" w:color="auto"/>
                                                                  </w:divBdr>
                                                                </w:div>
                                                                <w:div w:id="1965304300">
                                                                  <w:marLeft w:val="0"/>
                                                                  <w:marRight w:val="0"/>
                                                                  <w:marTop w:val="0"/>
                                                                  <w:marBottom w:val="0"/>
                                                                  <w:divBdr>
                                                                    <w:top w:val="none" w:sz="0" w:space="0" w:color="auto"/>
                                                                    <w:left w:val="none" w:sz="0" w:space="0" w:color="auto"/>
                                                                    <w:bottom w:val="none" w:sz="0" w:space="0" w:color="auto"/>
                                                                    <w:right w:val="none" w:sz="0" w:space="0" w:color="auto"/>
                                                                  </w:divBdr>
                                                                </w:div>
                                                                <w:div w:id="868227000">
                                                                  <w:marLeft w:val="0"/>
                                                                  <w:marRight w:val="0"/>
                                                                  <w:marTop w:val="0"/>
                                                                  <w:marBottom w:val="0"/>
                                                                  <w:divBdr>
                                                                    <w:top w:val="none" w:sz="0" w:space="0" w:color="auto"/>
                                                                    <w:left w:val="none" w:sz="0" w:space="0" w:color="auto"/>
                                                                    <w:bottom w:val="none" w:sz="0" w:space="0" w:color="auto"/>
                                                                    <w:right w:val="none" w:sz="0" w:space="0" w:color="auto"/>
                                                                  </w:divBdr>
                                                                </w:div>
                                                                <w:div w:id="1941789753">
                                                                  <w:marLeft w:val="0"/>
                                                                  <w:marRight w:val="0"/>
                                                                  <w:marTop w:val="0"/>
                                                                  <w:marBottom w:val="0"/>
                                                                  <w:divBdr>
                                                                    <w:top w:val="none" w:sz="0" w:space="0" w:color="auto"/>
                                                                    <w:left w:val="none" w:sz="0" w:space="0" w:color="auto"/>
                                                                    <w:bottom w:val="none" w:sz="0" w:space="0" w:color="auto"/>
                                                                    <w:right w:val="none" w:sz="0" w:space="0" w:color="auto"/>
                                                                  </w:divBdr>
                                                                </w:div>
                                                                <w:div w:id="748890403">
                                                                  <w:marLeft w:val="0"/>
                                                                  <w:marRight w:val="0"/>
                                                                  <w:marTop w:val="0"/>
                                                                  <w:marBottom w:val="0"/>
                                                                  <w:divBdr>
                                                                    <w:top w:val="none" w:sz="0" w:space="0" w:color="auto"/>
                                                                    <w:left w:val="none" w:sz="0" w:space="0" w:color="auto"/>
                                                                    <w:bottom w:val="none" w:sz="0" w:space="0" w:color="auto"/>
                                                                    <w:right w:val="none" w:sz="0" w:space="0" w:color="auto"/>
                                                                  </w:divBdr>
                                                                </w:div>
                                                                <w:div w:id="975916947">
                                                                  <w:marLeft w:val="0"/>
                                                                  <w:marRight w:val="0"/>
                                                                  <w:marTop w:val="0"/>
                                                                  <w:marBottom w:val="0"/>
                                                                  <w:divBdr>
                                                                    <w:top w:val="none" w:sz="0" w:space="0" w:color="auto"/>
                                                                    <w:left w:val="none" w:sz="0" w:space="0" w:color="auto"/>
                                                                    <w:bottom w:val="none" w:sz="0" w:space="0" w:color="auto"/>
                                                                    <w:right w:val="none" w:sz="0" w:space="0" w:color="auto"/>
                                                                  </w:divBdr>
                                                                </w:div>
                                                                <w:div w:id="1536043604">
                                                                  <w:marLeft w:val="0"/>
                                                                  <w:marRight w:val="0"/>
                                                                  <w:marTop w:val="0"/>
                                                                  <w:marBottom w:val="0"/>
                                                                  <w:divBdr>
                                                                    <w:top w:val="none" w:sz="0" w:space="0" w:color="auto"/>
                                                                    <w:left w:val="none" w:sz="0" w:space="0" w:color="auto"/>
                                                                    <w:bottom w:val="none" w:sz="0" w:space="0" w:color="auto"/>
                                                                    <w:right w:val="none" w:sz="0" w:space="0" w:color="auto"/>
                                                                  </w:divBdr>
                                                                </w:div>
                                                                <w:div w:id="1975870838">
                                                                  <w:marLeft w:val="0"/>
                                                                  <w:marRight w:val="0"/>
                                                                  <w:marTop w:val="0"/>
                                                                  <w:marBottom w:val="0"/>
                                                                  <w:divBdr>
                                                                    <w:top w:val="none" w:sz="0" w:space="0" w:color="auto"/>
                                                                    <w:left w:val="none" w:sz="0" w:space="0" w:color="auto"/>
                                                                    <w:bottom w:val="none" w:sz="0" w:space="0" w:color="auto"/>
                                                                    <w:right w:val="none" w:sz="0" w:space="0" w:color="auto"/>
                                                                  </w:divBdr>
                                                                </w:div>
                                                                <w:div w:id="1965111961">
                                                                  <w:marLeft w:val="0"/>
                                                                  <w:marRight w:val="0"/>
                                                                  <w:marTop w:val="0"/>
                                                                  <w:marBottom w:val="0"/>
                                                                  <w:divBdr>
                                                                    <w:top w:val="none" w:sz="0" w:space="0" w:color="auto"/>
                                                                    <w:left w:val="none" w:sz="0" w:space="0" w:color="auto"/>
                                                                    <w:bottom w:val="none" w:sz="0" w:space="0" w:color="auto"/>
                                                                    <w:right w:val="none" w:sz="0" w:space="0" w:color="auto"/>
                                                                  </w:divBdr>
                                                                </w:div>
                                                                <w:div w:id="468203520">
                                                                  <w:marLeft w:val="0"/>
                                                                  <w:marRight w:val="0"/>
                                                                  <w:marTop w:val="0"/>
                                                                  <w:marBottom w:val="0"/>
                                                                  <w:divBdr>
                                                                    <w:top w:val="none" w:sz="0" w:space="0" w:color="auto"/>
                                                                    <w:left w:val="none" w:sz="0" w:space="0" w:color="auto"/>
                                                                    <w:bottom w:val="none" w:sz="0" w:space="0" w:color="auto"/>
                                                                    <w:right w:val="none" w:sz="0" w:space="0" w:color="auto"/>
                                                                  </w:divBdr>
                                                                </w:div>
                                                                <w:div w:id="363336979">
                                                                  <w:marLeft w:val="0"/>
                                                                  <w:marRight w:val="0"/>
                                                                  <w:marTop w:val="0"/>
                                                                  <w:marBottom w:val="0"/>
                                                                  <w:divBdr>
                                                                    <w:top w:val="none" w:sz="0" w:space="0" w:color="auto"/>
                                                                    <w:left w:val="none" w:sz="0" w:space="0" w:color="auto"/>
                                                                    <w:bottom w:val="none" w:sz="0" w:space="0" w:color="auto"/>
                                                                    <w:right w:val="none" w:sz="0" w:space="0" w:color="auto"/>
                                                                  </w:divBdr>
                                                                </w:div>
                                                                <w:div w:id="275714918">
                                                                  <w:marLeft w:val="0"/>
                                                                  <w:marRight w:val="0"/>
                                                                  <w:marTop w:val="0"/>
                                                                  <w:marBottom w:val="0"/>
                                                                  <w:divBdr>
                                                                    <w:top w:val="none" w:sz="0" w:space="0" w:color="auto"/>
                                                                    <w:left w:val="none" w:sz="0" w:space="0" w:color="auto"/>
                                                                    <w:bottom w:val="none" w:sz="0" w:space="0" w:color="auto"/>
                                                                    <w:right w:val="none" w:sz="0" w:space="0" w:color="auto"/>
                                                                  </w:divBdr>
                                                                </w:div>
                                                                <w:div w:id="1488282935">
                                                                  <w:marLeft w:val="0"/>
                                                                  <w:marRight w:val="0"/>
                                                                  <w:marTop w:val="0"/>
                                                                  <w:marBottom w:val="0"/>
                                                                  <w:divBdr>
                                                                    <w:top w:val="none" w:sz="0" w:space="0" w:color="auto"/>
                                                                    <w:left w:val="none" w:sz="0" w:space="0" w:color="auto"/>
                                                                    <w:bottom w:val="none" w:sz="0" w:space="0" w:color="auto"/>
                                                                    <w:right w:val="none" w:sz="0" w:space="0" w:color="auto"/>
                                                                  </w:divBdr>
                                                                </w:div>
                                                                <w:div w:id="354617822">
                                                                  <w:marLeft w:val="0"/>
                                                                  <w:marRight w:val="0"/>
                                                                  <w:marTop w:val="0"/>
                                                                  <w:marBottom w:val="0"/>
                                                                  <w:divBdr>
                                                                    <w:top w:val="none" w:sz="0" w:space="0" w:color="auto"/>
                                                                    <w:left w:val="none" w:sz="0" w:space="0" w:color="auto"/>
                                                                    <w:bottom w:val="none" w:sz="0" w:space="0" w:color="auto"/>
                                                                    <w:right w:val="none" w:sz="0" w:space="0" w:color="auto"/>
                                                                  </w:divBdr>
                                                                </w:div>
                                                                <w:div w:id="489440708">
                                                                  <w:marLeft w:val="0"/>
                                                                  <w:marRight w:val="0"/>
                                                                  <w:marTop w:val="0"/>
                                                                  <w:marBottom w:val="0"/>
                                                                  <w:divBdr>
                                                                    <w:top w:val="none" w:sz="0" w:space="0" w:color="auto"/>
                                                                    <w:left w:val="none" w:sz="0" w:space="0" w:color="auto"/>
                                                                    <w:bottom w:val="none" w:sz="0" w:space="0" w:color="auto"/>
                                                                    <w:right w:val="none" w:sz="0" w:space="0" w:color="auto"/>
                                                                  </w:divBdr>
                                                                </w:div>
                                                                <w:div w:id="55664555">
                                                                  <w:marLeft w:val="0"/>
                                                                  <w:marRight w:val="0"/>
                                                                  <w:marTop w:val="0"/>
                                                                  <w:marBottom w:val="0"/>
                                                                  <w:divBdr>
                                                                    <w:top w:val="none" w:sz="0" w:space="0" w:color="auto"/>
                                                                    <w:left w:val="none" w:sz="0" w:space="0" w:color="auto"/>
                                                                    <w:bottom w:val="none" w:sz="0" w:space="0" w:color="auto"/>
                                                                    <w:right w:val="none" w:sz="0" w:space="0" w:color="auto"/>
                                                                  </w:divBdr>
                                                                </w:div>
                                                                <w:div w:id="883365327">
                                                                  <w:marLeft w:val="0"/>
                                                                  <w:marRight w:val="0"/>
                                                                  <w:marTop w:val="0"/>
                                                                  <w:marBottom w:val="0"/>
                                                                  <w:divBdr>
                                                                    <w:top w:val="none" w:sz="0" w:space="0" w:color="auto"/>
                                                                    <w:left w:val="none" w:sz="0" w:space="0" w:color="auto"/>
                                                                    <w:bottom w:val="none" w:sz="0" w:space="0" w:color="auto"/>
                                                                    <w:right w:val="none" w:sz="0" w:space="0" w:color="auto"/>
                                                                  </w:divBdr>
                                                                </w:div>
                                                                <w:div w:id="679241517">
                                                                  <w:marLeft w:val="0"/>
                                                                  <w:marRight w:val="0"/>
                                                                  <w:marTop w:val="0"/>
                                                                  <w:marBottom w:val="0"/>
                                                                  <w:divBdr>
                                                                    <w:top w:val="none" w:sz="0" w:space="0" w:color="auto"/>
                                                                    <w:left w:val="none" w:sz="0" w:space="0" w:color="auto"/>
                                                                    <w:bottom w:val="none" w:sz="0" w:space="0" w:color="auto"/>
                                                                    <w:right w:val="none" w:sz="0" w:space="0" w:color="auto"/>
                                                                  </w:divBdr>
                                                                </w:div>
                                                                <w:div w:id="1343820059">
                                                                  <w:marLeft w:val="0"/>
                                                                  <w:marRight w:val="0"/>
                                                                  <w:marTop w:val="0"/>
                                                                  <w:marBottom w:val="0"/>
                                                                  <w:divBdr>
                                                                    <w:top w:val="none" w:sz="0" w:space="0" w:color="auto"/>
                                                                    <w:left w:val="none" w:sz="0" w:space="0" w:color="auto"/>
                                                                    <w:bottom w:val="none" w:sz="0" w:space="0" w:color="auto"/>
                                                                    <w:right w:val="none" w:sz="0" w:space="0" w:color="auto"/>
                                                                  </w:divBdr>
                                                                </w:div>
                                                                <w:div w:id="926500844">
                                                                  <w:marLeft w:val="0"/>
                                                                  <w:marRight w:val="0"/>
                                                                  <w:marTop w:val="0"/>
                                                                  <w:marBottom w:val="0"/>
                                                                  <w:divBdr>
                                                                    <w:top w:val="none" w:sz="0" w:space="0" w:color="auto"/>
                                                                    <w:left w:val="none" w:sz="0" w:space="0" w:color="auto"/>
                                                                    <w:bottom w:val="none" w:sz="0" w:space="0" w:color="auto"/>
                                                                    <w:right w:val="none" w:sz="0" w:space="0" w:color="auto"/>
                                                                  </w:divBdr>
                                                                </w:div>
                                                                <w:div w:id="894312929">
                                                                  <w:marLeft w:val="0"/>
                                                                  <w:marRight w:val="0"/>
                                                                  <w:marTop w:val="0"/>
                                                                  <w:marBottom w:val="0"/>
                                                                  <w:divBdr>
                                                                    <w:top w:val="none" w:sz="0" w:space="0" w:color="auto"/>
                                                                    <w:left w:val="none" w:sz="0" w:space="0" w:color="auto"/>
                                                                    <w:bottom w:val="none" w:sz="0" w:space="0" w:color="auto"/>
                                                                    <w:right w:val="none" w:sz="0" w:space="0" w:color="auto"/>
                                                                  </w:divBdr>
                                                                </w:div>
                                                                <w:div w:id="1441947152">
                                                                  <w:marLeft w:val="0"/>
                                                                  <w:marRight w:val="0"/>
                                                                  <w:marTop w:val="0"/>
                                                                  <w:marBottom w:val="0"/>
                                                                  <w:divBdr>
                                                                    <w:top w:val="none" w:sz="0" w:space="0" w:color="auto"/>
                                                                    <w:left w:val="none" w:sz="0" w:space="0" w:color="auto"/>
                                                                    <w:bottom w:val="none" w:sz="0" w:space="0" w:color="auto"/>
                                                                    <w:right w:val="none" w:sz="0" w:space="0" w:color="auto"/>
                                                                  </w:divBdr>
                                                                </w:div>
                                                                <w:div w:id="709964263">
                                                                  <w:marLeft w:val="0"/>
                                                                  <w:marRight w:val="0"/>
                                                                  <w:marTop w:val="0"/>
                                                                  <w:marBottom w:val="0"/>
                                                                  <w:divBdr>
                                                                    <w:top w:val="none" w:sz="0" w:space="0" w:color="auto"/>
                                                                    <w:left w:val="none" w:sz="0" w:space="0" w:color="auto"/>
                                                                    <w:bottom w:val="none" w:sz="0" w:space="0" w:color="auto"/>
                                                                    <w:right w:val="none" w:sz="0" w:space="0" w:color="auto"/>
                                                                  </w:divBdr>
                                                                </w:div>
                                                                <w:div w:id="331371825">
                                                                  <w:marLeft w:val="0"/>
                                                                  <w:marRight w:val="0"/>
                                                                  <w:marTop w:val="0"/>
                                                                  <w:marBottom w:val="0"/>
                                                                  <w:divBdr>
                                                                    <w:top w:val="none" w:sz="0" w:space="0" w:color="auto"/>
                                                                    <w:left w:val="none" w:sz="0" w:space="0" w:color="auto"/>
                                                                    <w:bottom w:val="none" w:sz="0" w:space="0" w:color="auto"/>
                                                                    <w:right w:val="none" w:sz="0" w:space="0" w:color="auto"/>
                                                                  </w:divBdr>
                                                                </w:div>
                                                                <w:div w:id="1534735084">
                                                                  <w:marLeft w:val="0"/>
                                                                  <w:marRight w:val="0"/>
                                                                  <w:marTop w:val="0"/>
                                                                  <w:marBottom w:val="0"/>
                                                                  <w:divBdr>
                                                                    <w:top w:val="none" w:sz="0" w:space="0" w:color="auto"/>
                                                                    <w:left w:val="none" w:sz="0" w:space="0" w:color="auto"/>
                                                                    <w:bottom w:val="none" w:sz="0" w:space="0" w:color="auto"/>
                                                                    <w:right w:val="none" w:sz="0" w:space="0" w:color="auto"/>
                                                                  </w:divBdr>
                                                                </w:div>
                                                                <w:div w:id="1339456565">
                                                                  <w:marLeft w:val="0"/>
                                                                  <w:marRight w:val="0"/>
                                                                  <w:marTop w:val="0"/>
                                                                  <w:marBottom w:val="0"/>
                                                                  <w:divBdr>
                                                                    <w:top w:val="none" w:sz="0" w:space="0" w:color="auto"/>
                                                                    <w:left w:val="none" w:sz="0" w:space="0" w:color="auto"/>
                                                                    <w:bottom w:val="none" w:sz="0" w:space="0" w:color="auto"/>
                                                                    <w:right w:val="none" w:sz="0" w:space="0" w:color="auto"/>
                                                                  </w:divBdr>
                                                                </w:div>
                                                                <w:div w:id="1018968097">
                                                                  <w:marLeft w:val="0"/>
                                                                  <w:marRight w:val="0"/>
                                                                  <w:marTop w:val="0"/>
                                                                  <w:marBottom w:val="0"/>
                                                                  <w:divBdr>
                                                                    <w:top w:val="none" w:sz="0" w:space="0" w:color="auto"/>
                                                                    <w:left w:val="none" w:sz="0" w:space="0" w:color="auto"/>
                                                                    <w:bottom w:val="none" w:sz="0" w:space="0" w:color="auto"/>
                                                                    <w:right w:val="none" w:sz="0" w:space="0" w:color="auto"/>
                                                                  </w:divBdr>
                                                                </w:div>
                                                                <w:div w:id="1904874172">
                                                                  <w:marLeft w:val="0"/>
                                                                  <w:marRight w:val="0"/>
                                                                  <w:marTop w:val="0"/>
                                                                  <w:marBottom w:val="0"/>
                                                                  <w:divBdr>
                                                                    <w:top w:val="none" w:sz="0" w:space="0" w:color="auto"/>
                                                                    <w:left w:val="none" w:sz="0" w:space="0" w:color="auto"/>
                                                                    <w:bottom w:val="none" w:sz="0" w:space="0" w:color="auto"/>
                                                                    <w:right w:val="none" w:sz="0" w:space="0" w:color="auto"/>
                                                                  </w:divBdr>
                                                                </w:div>
                                                                <w:div w:id="1254440031">
                                                                  <w:marLeft w:val="0"/>
                                                                  <w:marRight w:val="0"/>
                                                                  <w:marTop w:val="0"/>
                                                                  <w:marBottom w:val="0"/>
                                                                  <w:divBdr>
                                                                    <w:top w:val="none" w:sz="0" w:space="0" w:color="auto"/>
                                                                    <w:left w:val="none" w:sz="0" w:space="0" w:color="auto"/>
                                                                    <w:bottom w:val="none" w:sz="0" w:space="0" w:color="auto"/>
                                                                    <w:right w:val="none" w:sz="0" w:space="0" w:color="auto"/>
                                                                  </w:divBdr>
                                                                </w:div>
                                                                <w:div w:id="815798947">
                                                                  <w:marLeft w:val="0"/>
                                                                  <w:marRight w:val="0"/>
                                                                  <w:marTop w:val="0"/>
                                                                  <w:marBottom w:val="0"/>
                                                                  <w:divBdr>
                                                                    <w:top w:val="none" w:sz="0" w:space="0" w:color="auto"/>
                                                                    <w:left w:val="none" w:sz="0" w:space="0" w:color="auto"/>
                                                                    <w:bottom w:val="none" w:sz="0" w:space="0" w:color="auto"/>
                                                                    <w:right w:val="none" w:sz="0" w:space="0" w:color="auto"/>
                                                                  </w:divBdr>
                                                                </w:div>
                                                                <w:div w:id="6591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51228">
                                      <w:marLeft w:val="0"/>
                                      <w:marRight w:val="0"/>
                                      <w:marTop w:val="0"/>
                                      <w:marBottom w:val="0"/>
                                      <w:divBdr>
                                        <w:top w:val="none" w:sz="0" w:space="0" w:color="auto"/>
                                        <w:left w:val="none" w:sz="0" w:space="0" w:color="auto"/>
                                        <w:bottom w:val="none" w:sz="0" w:space="0" w:color="auto"/>
                                        <w:right w:val="none" w:sz="0" w:space="0" w:color="auto"/>
                                      </w:divBdr>
                                      <w:divsChild>
                                        <w:div w:id="1521237588">
                                          <w:marLeft w:val="0"/>
                                          <w:marRight w:val="0"/>
                                          <w:marTop w:val="0"/>
                                          <w:marBottom w:val="0"/>
                                          <w:divBdr>
                                            <w:top w:val="none" w:sz="0" w:space="0" w:color="auto"/>
                                            <w:left w:val="none" w:sz="0" w:space="0" w:color="auto"/>
                                            <w:bottom w:val="none" w:sz="0" w:space="0" w:color="auto"/>
                                            <w:right w:val="none" w:sz="0" w:space="0" w:color="auto"/>
                                          </w:divBdr>
                                          <w:divsChild>
                                            <w:div w:id="1863203032">
                                              <w:marLeft w:val="0"/>
                                              <w:marRight w:val="0"/>
                                              <w:marTop w:val="0"/>
                                              <w:marBottom w:val="0"/>
                                              <w:divBdr>
                                                <w:top w:val="none" w:sz="0" w:space="0" w:color="auto"/>
                                                <w:left w:val="none" w:sz="0" w:space="0" w:color="auto"/>
                                                <w:bottom w:val="none" w:sz="0" w:space="0" w:color="auto"/>
                                                <w:right w:val="none" w:sz="0" w:space="0" w:color="auto"/>
                                              </w:divBdr>
                                              <w:divsChild>
                                                <w:div w:id="1772429944">
                                                  <w:marLeft w:val="0"/>
                                                  <w:marRight w:val="0"/>
                                                  <w:marTop w:val="0"/>
                                                  <w:marBottom w:val="0"/>
                                                  <w:divBdr>
                                                    <w:top w:val="none" w:sz="0" w:space="0" w:color="auto"/>
                                                    <w:left w:val="none" w:sz="0" w:space="0" w:color="auto"/>
                                                    <w:bottom w:val="none" w:sz="0" w:space="0" w:color="auto"/>
                                                    <w:right w:val="none" w:sz="0" w:space="0" w:color="auto"/>
                                                  </w:divBdr>
                                                  <w:divsChild>
                                                    <w:div w:id="1512376517">
                                                      <w:marLeft w:val="0"/>
                                                      <w:marRight w:val="0"/>
                                                      <w:marTop w:val="0"/>
                                                      <w:marBottom w:val="0"/>
                                                      <w:divBdr>
                                                        <w:top w:val="none" w:sz="0" w:space="0" w:color="auto"/>
                                                        <w:left w:val="none" w:sz="0" w:space="0" w:color="auto"/>
                                                        <w:bottom w:val="none" w:sz="0" w:space="0" w:color="auto"/>
                                                        <w:right w:val="none" w:sz="0" w:space="0" w:color="auto"/>
                                                      </w:divBdr>
                                                      <w:divsChild>
                                                        <w:div w:id="1412045376">
                                                          <w:marLeft w:val="0"/>
                                                          <w:marRight w:val="0"/>
                                                          <w:marTop w:val="0"/>
                                                          <w:marBottom w:val="0"/>
                                                          <w:divBdr>
                                                            <w:top w:val="none" w:sz="0" w:space="0" w:color="auto"/>
                                                            <w:left w:val="none" w:sz="0" w:space="0" w:color="auto"/>
                                                            <w:bottom w:val="none" w:sz="0" w:space="0" w:color="auto"/>
                                                            <w:right w:val="none" w:sz="0" w:space="0" w:color="auto"/>
                                                          </w:divBdr>
                                                        </w:div>
                                                        <w:div w:id="130443821">
                                                          <w:marLeft w:val="0"/>
                                                          <w:marRight w:val="0"/>
                                                          <w:marTop w:val="0"/>
                                                          <w:marBottom w:val="0"/>
                                                          <w:divBdr>
                                                            <w:top w:val="none" w:sz="0" w:space="0" w:color="auto"/>
                                                            <w:left w:val="none" w:sz="0" w:space="0" w:color="auto"/>
                                                            <w:bottom w:val="none" w:sz="0" w:space="0" w:color="auto"/>
                                                            <w:right w:val="none" w:sz="0" w:space="0" w:color="auto"/>
                                                          </w:divBdr>
                                                        </w:div>
                                                        <w:div w:id="1834567768">
                                                          <w:marLeft w:val="0"/>
                                                          <w:marRight w:val="0"/>
                                                          <w:marTop w:val="0"/>
                                                          <w:marBottom w:val="0"/>
                                                          <w:divBdr>
                                                            <w:top w:val="none" w:sz="0" w:space="0" w:color="auto"/>
                                                            <w:left w:val="none" w:sz="0" w:space="0" w:color="auto"/>
                                                            <w:bottom w:val="none" w:sz="0" w:space="0" w:color="auto"/>
                                                            <w:right w:val="none" w:sz="0" w:space="0" w:color="auto"/>
                                                          </w:divBdr>
                                                        </w:div>
                                                        <w:div w:id="1689478243">
                                                          <w:marLeft w:val="0"/>
                                                          <w:marRight w:val="0"/>
                                                          <w:marTop w:val="0"/>
                                                          <w:marBottom w:val="0"/>
                                                          <w:divBdr>
                                                            <w:top w:val="none" w:sz="0" w:space="0" w:color="auto"/>
                                                            <w:left w:val="none" w:sz="0" w:space="0" w:color="auto"/>
                                                            <w:bottom w:val="none" w:sz="0" w:space="0" w:color="auto"/>
                                                            <w:right w:val="none" w:sz="0" w:space="0" w:color="auto"/>
                                                          </w:divBdr>
                                                        </w:div>
                                                        <w:div w:id="1201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4402">
                                              <w:marLeft w:val="0"/>
                                              <w:marRight w:val="0"/>
                                              <w:marTop w:val="0"/>
                                              <w:marBottom w:val="0"/>
                                              <w:divBdr>
                                                <w:top w:val="none" w:sz="0" w:space="0" w:color="auto"/>
                                                <w:left w:val="none" w:sz="0" w:space="0" w:color="auto"/>
                                                <w:bottom w:val="none" w:sz="0" w:space="0" w:color="auto"/>
                                                <w:right w:val="none" w:sz="0" w:space="0" w:color="auto"/>
                                              </w:divBdr>
                                              <w:divsChild>
                                                <w:div w:id="1197082732">
                                                  <w:marLeft w:val="0"/>
                                                  <w:marRight w:val="0"/>
                                                  <w:marTop w:val="0"/>
                                                  <w:marBottom w:val="0"/>
                                                  <w:divBdr>
                                                    <w:top w:val="none" w:sz="0" w:space="0" w:color="auto"/>
                                                    <w:left w:val="none" w:sz="0" w:space="0" w:color="auto"/>
                                                    <w:bottom w:val="none" w:sz="0" w:space="0" w:color="auto"/>
                                                    <w:right w:val="none" w:sz="0" w:space="0" w:color="auto"/>
                                                  </w:divBdr>
                                                  <w:divsChild>
                                                    <w:div w:id="1597127715">
                                                      <w:marLeft w:val="0"/>
                                                      <w:marRight w:val="0"/>
                                                      <w:marTop w:val="0"/>
                                                      <w:marBottom w:val="0"/>
                                                      <w:divBdr>
                                                        <w:top w:val="none" w:sz="0" w:space="0" w:color="auto"/>
                                                        <w:left w:val="none" w:sz="0" w:space="0" w:color="auto"/>
                                                        <w:bottom w:val="none" w:sz="0" w:space="0" w:color="auto"/>
                                                        <w:right w:val="none" w:sz="0" w:space="0" w:color="auto"/>
                                                      </w:divBdr>
                                                    </w:div>
                                                    <w:div w:id="451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3139">
                                              <w:marLeft w:val="0"/>
                                              <w:marRight w:val="0"/>
                                              <w:marTop w:val="0"/>
                                              <w:marBottom w:val="0"/>
                                              <w:divBdr>
                                                <w:top w:val="none" w:sz="0" w:space="0" w:color="auto"/>
                                                <w:left w:val="none" w:sz="0" w:space="0" w:color="auto"/>
                                                <w:bottom w:val="none" w:sz="0" w:space="0" w:color="auto"/>
                                                <w:right w:val="none" w:sz="0" w:space="0" w:color="auto"/>
                                              </w:divBdr>
                                              <w:divsChild>
                                                <w:div w:id="500046374">
                                                  <w:marLeft w:val="0"/>
                                                  <w:marRight w:val="0"/>
                                                  <w:marTop w:val="0"/>
                                                  <w:marBottom w:val="0"/>
                                                  <w:divBdr>
                                                    <w:top w:val="none" w:sz="0" w:space="0" w:color="auto"/>
                                                    <w:left w:val="none" w:sz="0" w:space="0" w:color="auto"/>
                                                    <w:bottom w:val="none" w:sz="0" w:space="0" w:color="auto"/>
                                                    <w:right w:val="none" w:sz="0" w:space="0" w:color="auto"/>
                                                  </w:divBdr>
                                                  <w:divsChild>
                                                    <w:div w:id="16836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214">
                                              <w:marLeft w:val="0"/>
                                              <w:marRight w:val="0"/>
                                              <w:marTop w:val="0"/>
                                              <w:marBottom w:val="0"/>
                                              <w:divBdr>
                                                <w:top w:val="none" w:sz="0" w:space="0" w:color="auto"/>
                                                <w:left w:val="none" w:sz="0" w:space="0" w:color="auto"/>
                                                <w:bottom w:val="none" w:sz="0" w:space="0" w:color="auto"/>
                                                <w:right w:val="none" w:sz="0" w:space="0" w:color="auto"/>
                                              </w:divBdr>
                                              <w:divsChild>
                                                <w:div w:id="70783154">
                                                  <w:marLeft w:val="0"/>
                                                  <w:marRight w:val="0"/>
                                                  <w:marTop w:val="0"/>
                                                  <w:marBottom w:val="0"/>
                                                  <w:divBdr>
                                                    <w:top w:val="none" w:sz="0" w:space="0" w:color="auto"/>
                                                    <w:left w:val="none" w:sz="0" w:space="0" w:color="auto"/>
                                                    <w:bottom w:val="none" w:sz="0" w:space="0" w:color="auto"/>
                                                    <w:right w:val="none" w:sz="0" w:space="0" w:color="auto"/>
                                                  </w:divBdr>
                                                </w:div>
                                              </w:divsChild>
                                            </w:div>
                                            <w:div w:id="1223558870">
                                              <w:marLeft w:val="0"/>
                                              <w:marRight w:val="0"/>
                                              <w:marTop w:val="0"/>
                                              <w:marBottom w:val="0"/>
                                              <w:divBdr>
                                                <w:top w:val="none" w:sz="0" w:space="0" w:color="auto"/>
                                                <w:left w:val="none" w:sz="0" w:space="0" w:color="auto"/>
                                                <w:bottom w:val="none" w:sz="0" w:space="0" w:color="auto"/>
                                                <w:right w:val="none" w:sz="0" w:space="0" w:color="auto"/>
                                              </w:divBdr>
                                              <w:divsChild>
                                                <w:div w:id="1937248703">
                                                  <w:marLeft w:val="0"/>
                                                  <w:marRight w:val="0"/>
                                                  <w:marTop w:val="0"/>
                                                  <w:marBottom w:val="0"/>
                                                  <w:divBdr>
                                                    <w:top w:val="none" w:sz="0" w:space="0" w:color="auto"/>
                                                    <w:left w:val="none" w:sz="0" w:space="0" w:color="auto"/>
                                                    <w:bottom w:val="none" w:sz="0" w:space="0" w:color="auto"/>
                                                    <w:right w:val="none" w:sz="0" w:space="0" w:color="auto"/>
                                                  </w:divBdr>
                                                  <w:divsChild>
                                                    <w:div w:id="1157914285">
                                                      <w:marLeft w:val="0"/>
                                                      <w:marRight w:val="0"/>
                                                      <w:marTop w:val="0"/>
                                                      <w:marBottom w:val="0"/>
                                                      <w:divBdr>
                                                        <w:top w:val="none" w:sz="0" w:space="0" w:color="auto"/>
                                                        <w:left w:val="none" w:sz="0" w:space="0" w:color="auto"/>
                                                        <w:bottom w:val="none" w:sz="0" w:space="0" w:color="auto"/>
                                                        <w:right w:val="none" w:sz="0" w:space="0" w:color="auto"/>
                                                      </w:divBdr>
                                                      <w:divsChild>
                                                        <w:div w:id="384137903">
                                                          <w:marLeft w:val="0"/>
                                                          <w:marRight w:val="0"/>
                                                          <w:marTop w:val="0"/>
                                                          <w:marBottom w:val="0"/>
                                                          <w:divBdr>
                                                            <w:top w:val="none" w:sz="0" w:space="0" w:color="auto"/>
                                                            <w:left w:val="none" w:sz="0" w:space="0" w:color="auto"/>
                                                            <w:bottom w:val="none" w:sz="0" w:space="0" w:color="auto"/>
                                                            <w:right w:val="none" w:sz="0" w:space="0" w:color="auto"/>
                                                          </w:divBdr>
                                                        </w:div>
                                                      </w:divsChild>
                                                    </w:div>
                                                    <w:div w:id="613942458">
                                                      <w:marLeft w:val="0"/>
                                                      <w:marRight w:val="0"/>
                                                      <w:marTop w:val="0"/>
                                                      <w:marBottom w:val="0"/>
                                                      <w:divBdr>
                                                        <w:top w:val="none" w:sz="0" w:space="0" w:color="auto"/>
                                                        <w:left w:val="none" w:sz="0" w:space="0" w:color="auto"/>
                                                        <w:bottom w:val="none" w:sz="0" w:space="0" w:color="auto"/>
                                                        <w:right w:val="none" w:sz="0" w:space="0" w:color="auto"/>
                                                      </w:divBdr>
                                                      <w:divsChild>
                                                        <w:div w:id="634872980">
                                                          <w:marLeft w:val="0"/>
                                                          <w:marRight w:val="0"/>
                                                          <w:marTop w:val="0"/>
                                                          <w:marBottom w:val="0"/>
                                                          <w:divBdr>
                                                            <w:top w:val="none" w:sz="0" w:space="0" w:color="auto"/>
                                                            <w:left w:val="none" w:sz="0" w:space="0" w:color="auto"/>
                                                            <w:bottom w:val="none" w:sz="0" w:space="0" w:color="auto"/>
                                                            <w:right w:val="none" w:sz="0" w:space="0" w:color="auto"/>
                                                          </w:divBdr>
                                                          <w:divsChild>
                                                            <w:div w:id="1287275214">
                                                              <w:marLeft w:val="0"/>
                                                              <w:marRight w:val="0"/>
                                                              <w:marTop w:val="0"/>
                                                              <w:marBottom w:val="0"/>
                                                              <w:divBdr>
                                                                <w:top w:val="none" w:sz="0" w:space="0" w:color="auto"/>
                                                                <w:left w:val="none" w:sz="0" w:space="0" w:color="auto"/>
                                                                <w:bottom w:val="none" w:sz="0" w:space="0" w:color="auto"/>
                                                                <w:right w:val="none" w:sz="0" w:space="0" w:color="auto"/>
                                                              </w:divBdr>
                                                            </w:div>
                                                            <w:div w:id="99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8281">
                                                      <w:marLeft w:val="0"/>
                                                      <w:marRight w:val="0"/>
                                                      <w:marTop w:val="0"/>
                                                      <w:marBottom w:val="0"/>
                                                      <w:divBdr>
                                                        <w:top w:val="none" w:sz="0" w:space="0" w:color="auto"/>
                                                        <w:left w:val="none" w:sz="0" w:space="0" w:color="auto"/>
                                                        <w:bottom w:val="none" w:sz="0" w:space="0" w:color="auto"/>
                                                        <w:right w:val="none" w:sz="0" w:space="0" w:color="auto"/>
                                                      </w:divBdr>
                                                      <w:divsChild>
                                                        <w:div w:id="572853471">
                                                          <w:marLeft w:val="0"/>
                                                          <w:marRight w:val="0"/>
                                                          <w:marTop w:val="0"/>
                                                          <w:marBottom w:val="0"/>
                                                          <w:divBdr>
                                                            <w:top w:val="none" w:sz="0" w:space="0" w:color="auto"/>
                                                            <w:left w:val="none" w:sz="0" w:space="0" w:color="auto"/>
                                                            <w:bottom w:val="none" w:sz="0" w:space="0" w:color="auto"/>
                                                            <w:right w:val="none" w:sz="0" w:space="0" w:color="auto"/>
                                                          </w:divBdr>
                                                          <w:divsChild>
                                                            <w:div w:id="1537813195">
                                                              <w:marLeft w:val="0"/>
                                                              <w:marRight w:val="0"/>
                                                              <w:marTop w:val="0"/>
                                                              <w:marBottom w:val="0"/>
                                                              <w:divBdr>
                                                                <w:top w:val="none" w:sz="0" w:space="0" w:color="auto"/>
                                                                <w:left w:val="none" w:sz="0" w:space="0" w:color="auto"/>
                                                                <w:bottom w:val="none" w:sz="0" w:space="0" w:color="auto"/>
                                                                <w:right w:val="none" w:sz="0" w:space="0" w:color="auto"/>
                                                              </w:divBdr>
                                                            </w:div>
                                                            <w:div w:id="14168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6441">
                                                      <w:marLeft w:val="0"/>
                                                      <w:marRight w:val="0"/>
                                                      <w:marTop w:val="0"/>
                                                      <w:marBottom w:val="0"/>
                                                      <w:divBdr>
                                                        <w:top w:val="none" w:sz="0" w:space="0" w:color="auto"/>
                                                        <w:left w:val="none" w:sz="0" w:space="0" w:color="auto"/>
                                                        <w:bottom w:val="none" w:sz="0" w:space="0" w:color="auto"/>
                                                        <w:right w:val="none" w:sz="0" w:space="0" w:color="auto"/>
                                                      </w:divBdr>
                                                      <w:divsChild>
                                                        <w:div w:id="507643210">
                                                          <w:marLeft w:val="0"/>
                                                          <w:marRight w:val="0"/>
                                                          <w:marTop w:val="0"/>
                                                          <w:marBottom w:val="0"/>
                                                          <w:divBdr>
                                                            <w:top w:val="none" w:sz="0" w:space="0" w:color="auto"/>
                                                            <w:left w:val="none" w:sz="0" w:space="0" w:color="auto"/>
                                                            <w:bottom w:val="none" w:sz="0" w:space="0" w:color="auto"/>
                                                            <w:right w:val="none" w:sz="0" w:space="0" w:color="auto"/>
                                                          </w:divBdr>
                                                          <w:divsChild>
                                                            <w:div w:id="1149831408">
                                                              <w:marLeft w:val="0"/>
                                                              <w:marRight w:val="0"/>
                                                              <w:marTop w:val="0"/>
                                                              <w:marBottom w:val="0"/>
                                                              <w:divBdr>
                                                                <w:top w:val="none" w:sz="0" w:space="0" w:color="auto"/>
                                                                <w:left w:val="none" w:sz="0" w:space="0" w:color="auto"/>
                                                                <w:bottom w:val="none" w:sz="0" w:space="0" w:color="auto"/>
                                                                <w:right w:val="none" w:sz="0" w:space="0" w:color="auto"/>
                                                              </w:divBdr>
                                                            </w:div>
                                                            <w:div w:id="14903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967407">
              <w:marLeft w:val="0"/>
              <w:marRight w:val="0"/>
              <w:marTop w:val="0"/>
              <w:marBottom w:val="0"/>
              <w:divBdr>
                <w:top w:val="none" w:sz="0" w:space="0" w:color="auto"/>
                <w:left w:val="none" w:sz="0" w:space="0" w:color="auto"/>
                <w:bottom w:val="none" w:sz="0" w:space="0" w:color="auto"/>
                <w:right w:val="none" w:sz="0" w:space="0" w:color="auto"/>
              </w:divBdr>
              <w:divsChild>
                <w:div w:id="181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ominik-pichler/Thot_Reviews/commit/257687cd232433fc1a3b1f56f0f0ebdda6543937" TargetMode="External"/><Relationship Id="rId21" Type="http://schemas.openxmlformats.org/officeDocument/2006/relationships/hyperlink" Target="https://github.com/dominik-pichler/Thot_Reviews/branches" TargetMode="External"/><Relationship Id="rId42" Type="http://schemas.openxmlformats.org/officeDocument/2006/relationships/hyperlink" Target="https://github.com/dominik-pichler/Thot_Reviews/blob/main/README.md" TargetMode="External"/><Relationship Id="rId47" Type="http://schemas.openxmlformats.org/officeDocument/2006/relationships/hyperlink" Target="https://github.com/dominik-pichler/Thot_Reviews/commit/120977c60ab105e33706bf88f82a937555804027" TargetMode="External"/><Relationship Id="rId63" Type="http://schemas.openxmlformats.org/officeDocument/2006/relationships/hyperlink" Target="https://github.com/dominik-pichler/Thot_Reviews/blob/main/drawings/graph_fully_con.svg" TargetMode="External"/><Relationship Id="rId68" Type="http://schemas.openxmlformats.org/officeDocument/2006/relationships/hyperlink" Target="https://www.krossbooking.com/en" TargetMode="External"/><Relationship Id="rId84" Type="http://schemas.openxmlformats.org/officeDocument/2006/relationships/hyperlink" Target="https://github.com/dominik-pichler/Thot_Reviews/activity" TargetMode="External"/><Relationship Id="rId89" Type="http://schemas.openxmlformats.org/officeDocument/2006/relationships/hyperlink" Target="https://github.com/dominik-pichler/Thot_Reviews/releases/new" TargetMode="External"/><Relationship Id="rId16" Type="http://schemas.openxmlformats.org/officeDocument/2006/relationships/hyperlink" Target="https://github.com/dominik-pichler/Thot_Reviews/pulse" TargetMode="External"/><Relationship Id="rId107" Type="http://schemas.microsoft.com/office/2011/relationships/people" Target="people.xml"/><Relationship Id="rId11" Type="http://schemas.openxmlformats.org/officeDocument/2006/relationships/hyperlink" Target="https://github.com/dominik-pichler/Thot_Reviews/pulls" TargetMode="External"/><Relationship Id="rId32" Type="http://schemas.openxmlformats.org/officeDocument/2006/relationships/hyperlink" Target="https://github.com/dominik-pichler/Thot_Reviews/tree/main/drawings" TargetMode="External"/><Relationship Id="rId37" Type="http://schemas.openxmlformats.org/officeDocument/2006/relationships/hyperlink" Target="https://github.com/dominik-pichler/Thot_Reviews/commit/a24a13b8546fe941a8c27f97e26b69b4de9ebae0" TargetMode="External"/><Relationship Id="rId53" Type="http://schemas.openxmlformats.org/officeDocument/2006/relationships/hyperlink" Target="https://github.com/dominik-pichler/Thot_Reviews/commit/228b6359676dee52775dea6cc7b312769117522d" TargetMode="External"/><Relationship Id="rId58" Type="http://schemas.openxmlformats.org/officeDocument/2006/relationships/hyperlink" Target="https://github.com/dominik-pichler/Thot_Reviews/blob/main/pyproject.toml" TargetMode="External"/><Relationship Id="rId74" Type="http://schemas.openxmlformats.org/officeDocument/2006/relationships/hyperlink" Target="https://proceedings.neurips.cc/paper_files/paper/2013/file/1cecc7a77928ca8133fa24680a88d2f9-Paper.pdf" TargetMode="External"/><Relationship Id="rId79" Type="http://schemas.openxmlformats.org/officeDocument/2006/relationships/hyperlink" Target="https://www.jmlr.org/papers/volume24/20-998/20-998.pdf" TargetMode="External"/><Relationship Id="rId102" Type="http://schemas.openxmlformats.org/officeDocument/2006/relationships/hyperlink" Target="https://github.com/security" TargetMode="External"/><Relationship Id="rId5" Type="http://schemas.openxmlformats.org/officeDocument/2006/relationships/hyperlink" Target="https://github.com/dominik-pichler/Thot_Reviews" TargetMode="External"/><Relationship Id="rId90" Type="http://schemas.openxmlformats.org/officeDocument/2006/relationships/hyperlink" Target="https://github.com/users/dominik-pichler/packages?repo_name=Thot_Reviews" TargetMode="External"/><Relationship Id="rId95" Type="http://schemas.openxmlformats.org/officeDocument/2006/relationships/hyperlink" Target="https://github.com/dominik-pichler/Thot_Reviews/search?l=dockerfile" TargetMode="External"/><Relationship Id="rId22" Type="http://schemas.openxmlformats.org/officeDocument/2006/relationships/hyperlink" Target="https://github.com/dominik-pichler/Thot_Reviews/tags" TargetMode="External"/><Relationship Id="rId27" Type="http://schemas.openxmlformats.org/officeDocument/2006/relationships/hyperlink" Target="https://github.com/dominik-pichler/Thot_Reviews/commits/main/" TargetMode="External"/><Relationship Id="rId43" Type="http://schemas.openxmlformats.org/officeDocument/2006/relationships/hyperlink" Target="https://github.com/dominik-pichler/Thot_Reviews/commit/257687cd232433fc1a3b1f56f0f0ebdda6543937" TargetMode="External"/><Relationship Id="rId48" Type="http://schemas.openxmlformats.org/officeDocument/2006/relationships/hyperlink" Target="https://github.com/dominik-pichler/Thot_Reviews/blob/main/makefile" TargetMode="External"/><Relationship Id="rId64" Type="http://schemas.openxmlformats.org/officeDocument/2006/relationships/comments" Target="comments.xml"/><Relationship Id="rId69" Type="http://schemas.openxmlformats.org/officeDocument/2006/relationships/hyperlink" Target="https://www.timetac.com/en/" TargetMode="External"/><Relationship Id="rId80" Type="http://schemas.openxmlformats.org/officeDocument/2006/relationships/hyperlink" Target="https://www.billit.eu/en-int/resources/blog/what-is-a-vat-carousel/" TargetMode="External"/><Relationship Id="rId85" Type="http://schemas.openxmlformats.org/officeDocument/2006/relationships/hyperlink" Target="https://github.com/dominik-pichler/Thot_Reviews/stargazers" TargetMode="External"/><Relationship Id="rId12" Type="http://schemas.openxmlformats.org/officeDocument/2006/relationships/hyperlink" Target="https://github.com/dominik-pichler/Thot_Reviews/actions" TargetMode="External"/><Relationship Id="rId17" Type="http://schemas.openxmlformats.org/officeDocument/2006/relationships/hyperlink" Target="https://github.com/dominik-pichler/Thot_Reviews/settings" TargetMode="External"/><Relationship Id="rId33" Type="http://schemas.openxmlformats.org/officeDocument/2006/relationships/hyperlink" Target="https://github.com/dominik-pichler/Thot_Reviews/commit/ecd28c55d182849d397b841946b63f7a829a9595" TargetMode="External"/><Relationship Id="rId38" Type="http://schemas.openxmlformats.org/officeDocument/2006/relationships/hyperlink" Target="https://github.com/dominik-pichler/Thot_Reviews/blob/main/Dockerfile" TargetMode="External"/><Relationship Id="rId59" Type="http://schemas.openxmlformats.org/officeDocument/2006/relationships/hyperlink" Target="https://github.com/dominik-pichler/Thot_Reviews/commit/120977c60ab105e33706bf88f82a937555804027" TargetMode="External"/><Relationship Id="rId103" Type="http://schemas.openxmlformats.org/officeDocument/2006/relationships/hyperlink" Target="https://www.githubstatus.com/" TargetMode="External"/><Relationship Id="rId108" Type="http://schemas.openxmlformats.org/officeDocument/2006/relationships/theme" Target="theme/theme1.xml"/><Relationship Id="rId20" Type="http://schemas.openxmlformats.org/officeDocument/2006/relationships/hyperlink" Target="https://github.com/dominik-pichler/Thot_Reviews/fork" TargetMode="External"/><Relationship Id="rId41" Type="http://schemas.openxmlformats.org/officeDocument/2006/relationships/hyperlink" Target="https://github.com/dominik-pichler/Thot_Reviews/commit/260dafb60f61a7672d5e1e32b02a42ec3891af51" TargetMode="External"/><Relationship Id="rId54" Type="http://schemas.openxmlformats.org/officeDocument/2006/relationships/hyperlink" Target="https://github.com/dominik-pichler/Thot_Reviews/blob/main/output.tex" TargetMode="External"/><Relationship Id="rId62" Type="http://schemas.openxmlformats.org/officeDocument/2006/relationships/hyperlink" Target="https://github.com/dominik-pichler/Thot_Reviews" TargetMode="External"/><Relationship Id="rId70" Type="http://schemas.openxmlformats.org/officeDocument/2006/relationships/hyperlink" Target="https://huggingface.co/j-hartmann/emotion-english-distilroberta-base" TargetMode="External"/><Relationship Id="rId75" Type="http://schemas.openxmlformats.org/officeDocument/2006/relationships/hyperlink" Target="https://github.com/dominik-pichler/Thot_Reviews/blob/main/drawings/TransE_Goal.svg" TargetMode="External"/><Relationship Id="rId83" Type="http://schemas.openxmlformats.org/officeDocument/2006/relationships/hyperlink" Target="https://github.com/dominik-pichler/Thot_Reviews" TargetMode="External"/><Relationship Id="rId88" Type="http://schemas.openxmlformats.org/officeDocument/2006/relationships/hyperlink" Target="https://github.com/dominik-pichler/Thot_Reviews/releases" TargetMode="External"/><Relationship Id="rId91" Type="http://schemas.openxmlformats.org/officeDocument/2006/relationships/hyperlink" Target="https://github.com/dominik-pichler/Thot_Reviews/packages" TargetMode="External"/><Relationship Id="rId96" Type="http://schemas.openxmlformats.org/officeDocument/2006/relationships/hyperlink" Target="https://github.com/dominik-pichler/Thot_Reviews/new/main?filename=.github%2Fworkflows%2Fpython-app.yml&amp;workflow_template=ci%2Fpython-app" TargetMode="External"/><Relationship Id="rId1" Type="http://schemas.openxmlformats.org/officeDocument/2006/relationships/numbering" Target="numbering.xml"/><Relationship Id="rId6" Type="http://schemas.openxmlformats.org/officeDocument/2006/relationships/hyperlink" Target="https://github.com/dominik-pichler" TargetMode="External"/><Relationship Id="rId15" Type="http://schemas.openxmlformats.org/officeDocument/2006/relationships/hyperlink" Target="https://github.com/dominik-pichler/Thot_Reviews/security" TargetMode="External"/><Relationship Id="rId23" Type="http://schemas.openxmlformats.org/officeDocument/2006/relationships/image" Target="media/image3.jpeg"/><Relationship Id="rId28" Type="http://schemas.openxmlformats.org/officeDocument/2006/relationships/hyperlink" Target="https://github.com/dominik-pichler/Thot_Reviews/tree/main/DataLogMe" TargetMode="External"/><Relationship Id="rId36" Type="http://schemas.openxmlformats.org/officeDocument/2006/relationships/hyperlink" Target="https://github.com/dominik-pichler/Thot_Reviews/blob/main/.gitignore" TargetMode="External"/><Relationship Id="rId49" Type="http://schemas.openxmlformats.org/officeDocument/2006/relationships/hyperlink" Target="https://github.com/dominik-pichler/Thot_Reviews/commit/45bce4f2e6d84639f4179c4818153a5521f4e885" TargetMode="External"/><Relationship Id="rId57" Type="http://schemas.openxmlformats.org/officeDocument/2006/relationships/hyperlink" Target="https://github.com/dominik-pichler/Thot_Reviews/commit/120977c60ab105e33706bf88f82a937555804027" TargetMode="External"/><Relationship Id="rId106" Type="http://schemas.openxmlformats.org/officeDocument/2006/relationships/fontTable" Target="fontTable.xml"/><Relationship Id="rId10" Type="http://schemas.openxmlformats.org/officeDocument/2006/relationships/hyperlink" Target="https://github.com/dominik-pichler/Thot_Reviews/issues" TargetMode="External"/><Relationship Id="rId31" Type="http://schemas.openxmlformats.org/officeDocument/2006/relationships/hyperlink" Target="https://github.com/dominik-pichler/Thot_Reviews/commit/c3ac5024f4a7674e9ffc1557bc87118c2f54376f" TargetMode="External"/><Relationship Id="rId44" Type="http://schemas.openxmlformats.org/officeDocument/2006/relationships/hyperlink" Target="https://github.com/dominik-pichler/Thot_Reviews/blob/main/credentials.py" TargetMode="External"/><Relationship Id="rId52" Type="http://schemas.openxmlformats.org/officeDocument/2006/relationships/hyperlink" Target="https://github.com/dominik-pichler/Thot_Reviews/blob/main/output.pdf" TargetMode="External"/><Relationship Id="rId60" Type="http://schemas.openxmlformats.org/officeDocument/2006/relationships/hyperlink" Target="https://github.com/dominik-pichler/Thot_Reviews/blob/main/tach.toml" TargetMode="External"/><Relationship Id="rId65" Type="http://schemas.microsoft.com/office/2011/relationships/commentsExtended" Target="commentsExtended.xml"/><Relationship Id="rId73" Type="http://schemas.openxmlformats.org/officeDocument/2006/relationships/hyperlink" Target="https://github.com/dominik-pichler/Thot_Reviews/blob/main/drawings/KG_Architecture.svg" TargetMode="External"/><Relationship Id="rId78" Type="http://schemas.openxmlformats.org/officeDocument/2006/relationships/hyperlink" Target="https://github.com/dominik-pichler/Thot_Reviews/blob/main/drawings/TransE_training.svg" TargetMode="External"/><Relationship Id="rId81" Type="http://schemas.openxmlformats.org/officeDocument/2006/relationships/hyperlink" Target="https://github.com/dominik-pichler/Dont_steal_my_taxes" TargetMode="External"/><Relationship Id="rId86" Type="http://schemas.openxmlformats.org/officeDocument/2006/relationships/hyperlink" Target="https://github.com/dominik-pichler/Thot_Reviews/watchers" TargetMode="External"/><Relationship Id="rId94" Type="http://schemas.openxmlformats.org/officeDocument/2006/relationships/hyperlink" Target="https://github.com/dominik-pichler/Thot_Reviews/search?l=makefile" TargetMode="External"/><Relationship Id="rId99" Type="http://schemas.openxmlformats.org/officeDocument/2006/relationships/hyperlink" Target="https://github.com/dominik-pichler/Thot_Reviews/actions/new" TargetMode="External"/><Relationship Id="rId101" Type="http://schemas.openxmlformats.org/officeDocument/2006/relationships/hyperlink" Target="https://docs.github.com/site-policy/privacy-policies/github-privacy-statement" TargetMode="External"/><Relationship Id="rId4" Type="http://schemas.openxmlformats.org/officeDocument/2006/relationships/webSettings" Target="webSettings.xml"/><Relationship Id="rId9" Type="http://schemas.openxmlformats.org/officeDocument/2006/relationships/hyperlink" Target="https://github.com/dominik-pichler/Thot_Reviews" TargetMode="External"/><Relationship Id="rId13" Type="http://schemas.openxmlformats.org/officeDocument/2006/relationships/hyperlink" Target="https://github.com/dominik-pichler/Thot_Reviews/projects" TargetMode="External"/><Relationship Id="rId18" Type="http://schemas.openxmlformats.org/officeDocument/2006/relationships/image" Target="media/image2.jpeg"/><Relationship Id="rId39" Type="http://schemas.openxmlformats.org/officeDocument/2006/relationships/hyperlink" Target="https://github.com/dominik-pichler/Thot_Reviews/commit/a883ada49d230e8086547f99ca076137422d79bf" TargetMode="External"/><Relationship Id="rId34" Type="http://schemas.openxmlformats.org/officeDocument/2006/relationships/hyperlink" Target="https://github.com/dominik-pichler/Thot_Reviews/tree/main/src" TargetMode="External"/><Relationship Id="rId50" Type="http://schemas.openxmlformats.org/officeDocument/2006/relationships/hyperlink" Target="https://github.com/dominik-pichler/Thot_Reviews/blob/main/my.TEX" TargetMode="External"/><Relationship Id="rId55" Type="http://schemas.openxmlformats.org/officeDocument/2006/relationships/hyperlink" Target="https://github.com/dominik-pichler/Thot_Reviews/commit/ecd28c55d182849d397b841946b63f7a829a9595" TargetMode="External"/><Relationship Id="rId76" Type="http://schemas.openxmlformats.org/officeDocument/2006/relationships/hyperlink" Target="https://github.com/dominik-pichler/Thot_Reviews/blob/main/drawings/img.png" TargetMode="External"/><Relationship Id="rId97" Type="http://schemas.openxmlformats.org/officeDocument/2006/relationships/hyperlink" Target="https://github.com/dominik-pichler/Thot_Reviews/new/main?filename=.github%2Fworkflows%2Fpython-package.yml&amp;workflow_template=ci%2Fpython-package" TargetMode="External"/><Relationship Id="rId104" Type="http://schemas.openxmlformats.org/officeDocument/2006/relationships/hyperlink" Target="https://docs.github.com/" TargetMode="External"/><Relationship Id="rId7" Type="http://schemas.openxmlformats.org/officeDocument/2006/relationships/hyperlink" Target="https://github.com/dominik-pichler/Thot_Reviews" TargetMode="External"/><Relationship Id="rId71" Type="http://schemas.openxmlformats.org/officeDocument/2006/relationships/hyperlink" Target="https://www.paulekman.com/wp-content/uploads/2013/07/Basic-Emotions.pdf" TargetMode="External"/><Relationship Id="rId92" Type="http://schemas.openxmlformats.org/officeDocument/2006/relationships/hyperlink" Target="https://github.com/dominik-pichler/Thot_Reviews/search?l=tex" TargetMode="External"/><Relationship Id="rId2" Type="http://schemas.openxmlformats.org/officeDocument/2006/relationships/styles" Target="styles.xml"/><Relationship Id="rId29" Type="http://schemas.openxmlformats.org/officeDocument/2006/relationships/hyperlink" Target="https://github.com/dominik-pichler/Thot_Reviews/commit/f101aefc70e680089d889ce716d4aced63ed6e12" TargetMode="External"/><Relationship Id="rId24" Type="http://schemas.openxmlformats.org/officeDocument/2006/relationships/hyperlink" Target="https://github.com/dominik-pichler/Thot_Reviews/commits?author=dominik-pichler" TargetMode="External"/><Relationship Id="rId40" Type="http://schemas.openxmlformats.org/officeDocument/2006/relationships/hyperlink" Target="https://github.com/dominik-pichler/Thot_Reviews/blob/main/Helper.md" TargetMode="External"/><Relationship Id="rId45" Type="http://schemas.openxmlformats.org/officeDocument/2006/relationships/hyperlink" Target="https://github.com/dominik-pichler/Thot_Reviews/commit/7f352d0a951fdc39e8741a02efd12fa5017209a4" TargetMode="External"/><Relationship Id="rId66" Type="http://schemas.microsoft.com/office/2016/09/relationships/commentsIds" Target="commentsIds.xml"/><Relationship Id="rId87" Type="http://schemas.openxmlformats.org/officeDocument/2006/relationships/hyperlink" Target="https://github.com/dominik-pichler/Thot_Reviews/forks" TargetMode="External"/><Relationship Id="rId61" Type="http://schemas.openxmlformats.org/officeDocument/2006/relationships/hyperlink" Target="https://github.com/dominik-pichler/Thot_Reviews/commit/2c5fab16a9fbd2621365a1a0da6b2646dfbf0971" TargetMode="External"/><Relationship Id="rId82" Type="http://schemas.openxmlformats.org/officeDocument/2006/relationships/hyperlink" Target="http://localhost:7474/browser/" TargetMode="External"/><Relationship Id="rId19" Type="http://schemas.openxmlformats.org/officeDocument/2006/relationships/hyperlink" Target="https://github.com/dominik-pichler/Thot_Reviews" TargetMode="External"/><Relationship Id="rId14" Type="http://schemas.openxmlformats.org/officeDocument/2006/relationships/hyperlink" Target="https://github.com/dominik-pichler/Thot_Reviews/wiki" TargetMode="External"/><Relationship Id="rId30" Type="http://schemas.openxmlformats.org/officeDocument/2006/relationships/hyperlink" Target="https://github.com/dominik-pichler/Thot_Reviews/tree/main/data" TargetMode="External"/><Relationship Id="rId35" Type="http://schemas.openxmlformats.org/officeDocument/2006/relationships/hyperlink" Target="https://github.com/dominik-pichler/Thot_Reviews/commit/5f48be6e93735fd8c31c02f899a7615e6b38cf45" TargetMode="External"/><Relationship Id="rId56" Type="http://schemas.openxmlformats.org/officeDocument/2006/relationships/hyperlink" Target="https://github.com/dominik-pichler/Thot_Reviews/blob/main/poetry.lock" TargetMode="External"/><Relationship Id="rId77" Type="http://schemas.openxmlformats.org/officeDocument/2006/relationships/image" Target="media/image4.png"/><Relationship Id="rId100" Type="http://schemas.openxmlformats.org/officeDocument/2006/relationships/hyperlink" Target="https://docs.github.com/site-policy/github-terms/github-terms-of-service" TargetMode="External"/><Relationship Id="rId105" Type="http://schemas.openxmlformats.org/officeDocument/2006/relationships/hyperlink" Target="https://support.github.com/?tags=dotcom-footer" TargetMode="External"/><Relationship Id="rId8" Type="http://schemas.openxmlformats.org/officeDocument/2006/relationships/image" Target="media/image1.jpeg"/><Relationship Id="rId51" Type="http://schemas.openxmlformats.org/officeDocument/2006/relationships/hyperlink" Target="https://github.com/dominik-pichler/Thot_Reviews/commit/ecd28c55d182849d397b841946b63f7a829a9595" TargetMode="External"/><Relationship Id="rId72" Type="http://schemas.openxmlformats.org/officeDocument/2006/relationships/hyperlink" Target="https://github.com/dominik-pichler/Thot_Reviews/blob/main/drawings/Application_Architecture.svg" TargetMode="External"/><Relationship Id="rId93" Type="http://schemas.openxmlformats.org/officeDocument/2006/relationships/hyperlink" Target="https://github.com/dominik-pichler/Thot_Reviews/search?l=python" TargetMode="External"/><Relationship Id="rId98" Type="http://schemas.openxmlformats.org/officeDocument/2006/relationships/hyperlink" Target="https://github.com/dominik-pichler/Thot_Reviews/new/main?filename=.github%2Fworkflows%2Fdjango.yml&amp;workflow_template=ci%2Fdjango" TargetMode="External"/><Relationship Id="rId3" Type="http://schemas.openxmlformats.org/officeDocument/2006/relationships/settings" Target="settings.xml"/><Relationship Id="rId25" Type="http://schemas.openxmlformats.org/officeDocument/2006/relationships/hyperlink" Target="https://github.com/dominik-pichler/Thot_Reviews/commit/257687cd232433fc1a3b1f56f0f0ebdda6543937" TargetMode="External"/><Relationship Id="rId46" Type="http://schemas.openxmlformats.org/officeDocument/2006/relationships/hyperlink" Target="https://github.com/dominik-pichler/Thot_Reviews/blob/main/docker-compose.yml" TargetMode="External"/><Relationship Id="rId6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Pichler</dc:creator>
  <cp:keywords/>
  <dc:description/>
  <cp:lastModifiedBy>Dominik Pichler</cp:lastModifiedBy>
  <cp:revision>1</cp:revision>
  <dcterms:created xsi:type="dcterms:W3CDTF">2024-10-20T19:01:00Z</dcterms:created>
  <dcterms:modified xsi:type="dcterms:W3CDTF">2024-10-20T20:33:00Z</dcterms:modified>
</cp:coreProperties>
</file>